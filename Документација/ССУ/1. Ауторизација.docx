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8BE94" w14:textId="77777777" w:rsidR="000E1BB5" w:rsidRDefault="000E1BB5" w:rsidP="000E1BB5">
      <w:pPr>
        <w:spacing w:before="56" w:line="276" w:lineRule="auto"/>
        <w:ind w:right="2125" w:firstLine="2"/>
        <w:rPr>
          <w:rFonts w:ascii="Arial" w:hAnsi="Arial"/>
        </w:rPr>
      </w:pPr>
      <w:r>
        <w:rPr>
          <w:rFonts w:ascii="Arial" w:hAnsi="Arial"/>
        </w:rPr>
        <w:t>Електротехнички факултет у Београду</w:t>
      </w:r>
    </w:p>
    <w:p w14:paraId="16B403B8" w14:textId="77777777" w:rsidR="000E1BB5" w:rsidRPr="007B4CB6" w:rsidRDefault="000E1BB5" w:rsidP="000E1BB5">
      <w:pPr>
        <w:spacing w:before="56" w:line="276" w:lineRule="auto"/>
        <w:ind w:right="2125"/>
        <w:rPr>
          <w:rFonts w:ascii="Arial" w:hAnsi="Arial"/>
        </w:rPr>
      </w:pPr>
      <w:r>
        <w:rPr>
          <w:rFonts w:ascii="Arial" w:hAnsi="Arial"/>
        </w:rPr>
        <w:t>Принципи софтверског инжењерства</w:t>
      </w:r>
    </w:p>
    <w:p w14:paraId="12FF560E" w14:textId="77777777" w:rsidR="000E1BB5" w:rsidRDefault="000E1BB5" w:rsidP="000E1BB5">
      <w:pPr>
        <w:pStyle w:val="BodyText"/>
        <w:spacing w:line="276" w:lineRule="auto"/>
        <w:rPr>
          <w:rFonts w:ascii="Arial"/>
        </w:rPr>
      </w:pPr>
    </w:p>
    <w:p w14:paraId="68951101" w14:textId="77777777" w:rsidR="000E1BB5" w:rsidRDefault="000E1BB5" w:rsidP="000E1BB5">
      <w:pPr>
        <w:pStyle w:val="BodyText"/>
        <w:spacing w:line="276" w:lineRule="auto"/>
        <w:rPr>
          <w:rFonts w:ascii="Arial"/>
        </w:rPr>
      </w:pPr>
    </w:p>
    <w:p w14:paraId="39BA3CDD" w14:textId="77777777" w:rsidR="000E1BB5" w:rsidRDefault="000E1BB5" w:rsidP="000E1BB5">
      <w:pPr>
        <w:pStyle w:val="BodyText"/>
        <w:spacing w:line="276" w:lineRule="auto"/>
        <w:rPr>
          <w:rFonts w:ascii="Arial"/>
        </w:rPr>
      </w:pPr>
    </w:p>
    <w:p w14:paraId="38BDBA89" w14:textId="77777777" w:rsidR="000E1BB5" w:rsidRDefault="000E1BB5" w:rsidP="000E1BB5">
      <w:pPr>
        <w:pStyle w:val="BodyText"/>
        <w:spacing w:line="276" w:lineRule="auto"/>
        <w:rPr>
          <w:rFonts w:ascii="Arial"/>
        </w:rPr>
      </w:pPr>
    </w:p>
    <w:p w14:paraId="61A9E1D9" w14:textId="77777777" w:rsidR="000E1BB5" w:rsidRDefault="000E1BB5" w:rsidP="000E1BB5">
      <w:pPr>
        <w:pStyle w:val="BodyText"/>
        <w:spacing w:line="276" w:lineRule="auto"/>
        <w:rPr>
          <w:rFonts w:ascii="Arial"/>
        </w:rPr>
      </w:pPr>
    </w:p>
    <w:p w14:paraId="4D4A37FE" w14:textId="77777777" w:rsidR="000E1BB5" w:rsidRDefault="000E1BB5" w:rsidP="000E1BB5">
      <w:pPr>
        <w:pStyle w:val="BodyText"/>
        <w:spacing w:line="276" w:lineRule="auto"/>
        <w:rPr>
          <w:rFonts w:ascii="Arial"/>
        </w:rPr>
      </w:pPr>
    </w:p>
    <w:p w14:paraId="3352F646" w14:textId="77777777" w:rsidR="000E1BB5" w:rsidRDefault="000E1BB5" w:rsidP="000E1BB5">
      <w:pPr>
        <w:pStyle w:val="BodyText"/>
        <w:spacing w:line="276" w:lineRule="auto"/>
        <w:rPr>
          <w:rFonts w:ascii="Arial"/>
        </w:rPr>
      </w:pPr>
    </w:p>
    <w:p w14:paraId="10BE9D98" w14:textId="77777777" w:rsidR="000E1BB5" w:rsidRDefault="000E1BB5" w:rsidP="000E1BB5">
      <w:pPr>
        <w:pStyle w:val="BodyText"/>
        <w:spacing w:before="4" w:line="276" w:lineRule="auto"/>
        <w:rPr>
          <w:rFonts w:ascii="Arial"/>
          <w:sz w:val="30"/>
        </w:rPr>
      </w:pPr>
    </w:p>
    <w:p w14:paraId="7BB0929A" w14:textId="77777777" w:rsidR="000E1BB5" w:rsidRPr="007B4CB6" w:rsidRDefault="000E1BB5" w:rsidP="000E1BB5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5500656"/>
      <w:bookmarkStart w:id="1" w:name="_Toc445503126"/>
      <w:bookmarkStart w:id="2" w:name="_Toc445503164"/>
      <w:bookmarkStart w:id="3" w:name="_Toc445505722"/>
      <w:bookmarkStart w:id="4" w:name="_Toc445505755"/>
      <w:bookmarkStart w:id="5" w:name="_Toc446029862"/>
      <w:r w:rsidRPr="007B4CB6">
        <w:rPr>
          <w:b w:val="0"/>
        </w:rPr>
        <w:t>Светски путник</w:t>
      </w:r>
      <w:bookmarkEnd w:id="0"/>
      <w:bookmarkEnd w:id="1"/>
      <w:bookmarkEnd w:id="2"/>
      <w:bookmarkEnd w:id="3"/>
      <w:bookmarkEnd w:id="4"/>
      <w:bookmarkEnd w:id="5"/>
    </w:p>
    <w:p w14:paraId="3FF51B9A" w14:textId="77777777" w:rsidR="000E1BB5" w:rsidRDefault="000E1BB5" w:rsidP="000E1BB5">
      <w:pPr>
        <w:pStyle w:val="BodyText"/>
        <w:spacing w:line="276" w:lineRule="auto"/>
        <w:rPr>
          <w:rFonts w:ascii="Arial"/>
          <w:sz w:val="36"/>
        </w:rPr>
      </w:pPr>
    </w:p>
    <w:p w14:paraId="3930ADF3" w14:textId="77777777" w:rsidR="000E1BB5" w:rsidRDefault="000E1BB5" w:rsidP="000E1BB5">
      <w:pPr>
        <w:pStyle w:val="BodyText"/>
        <w:spacing w:line="276" w:lineRule="auto"/>
        <w:rPr>
          <w:rFonts w:ascii="Arial"/>
          <w:sz w:val="36"/>
        </w:rPr>
      </w:pPr>
    </w:p>
    <w:p w14:paraId="1B8E164D" w14:textId="77777777" w:rsidR="000E1BB5" w:rsidRDefault="000E1BB5" w:rsidP="000E1BB5">
      <w:pPr>
        <w:pStyle w:val="BodyText"/>
        <w:spacing w:line="276" w:lineRule="auto"/>
        <w:rPr>
          <w:rFonts w:ascii="Arial"/>
          <w:sz w:val="36"/>
        </w:rPr>
      </w:pPr>
    </w:p>
    <w:p w14:paraId="34FA4557" w14:textId="77777777" w:rsidR="000E1BB5" w:rsidRDefault="000E1BB5" w:rsidP="000E1BB5">
      <w:pPr>
        <w:pStyle w:val="BodyText"/>
        <w:spacing w:line="276" w:lineRule="auto"/>
        <w:rPr>
          <w:rFonts w:ascii="Arial"/>
          <w:sz w:val="36"/>
        </w:rPr>
      </w:pPr>
    </w:p>
    <w:p w14:paraId="0042EB62" w14:textId="77777777" w:rsidR="000E1BB5" w:rsidRDefault="000E1BB5" w:rsidP="000E1BB5">
      <w:pPr>
        <w:pStyle w:val="BodyText"/>
        <w:spacing w:line="276" w:lineRule="auto"/>
        <w:rPr>
          <w:rFonts w:ascii="Arial"/>
          <w:sz w:val="36"/>
        </w:rPr>
      </w:pPr>
    </w:p>
    <w:p w14:paraId="224CBABD" w14:textId="2DCDAF05" w:rsidR="000E1BB5" w:rsidRPr="000E1BB5" w:rsidRDefault="000E1BB5" w:rsidP="000E1BB5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BA"/>
        </w:rPr>
      </w:pPr>
      <w:bookmarkStart w:id="6" w:name="_Toc445500657"/>
      <w:bookmarkStart w:id="7" w:name="_Toc445503127"/>
      <w:bookmarkStart w:id="8" w:name="_Toc445503165"/>
      <w:bookmarkStart w:id="9" w:name="_Toc445505723"/>
      <w:bookmarkStart w:id="10" w:name="_Toc445505756"/>
      <w:bookmarkStart w:id="11" w:name="_Toc446029863"/>
      <w:r>
        <w:t xml:space="preserve">Спецификација сценарија употребе функционалности </w:t>
      </w:r>
      <w:bookmarkEnd w:id="6"/>
      <w:bookmarkEnd w:id="7"/>
      <w:bookmarkEnd w:id="8"/>
      <w:bookmarkEnd w:id="9"/>
      <w:bookmarkEnd w:id="10"/>
      <w:r>
        <w:rPr>
          <w:lang w:val="sr-Cyrl-BA"/>
        </w:rPr>
        <w:t>ауторизације корисника</w:t>
      </w:r>
      <w:bookmarkEnd w:id="11"/>
    </w:p>
    <w:p w14:paraId="74A4979C" w14:textId="77777777" w:rsidR="000E1BB5" w:rsidRDefault="000E1BB5" w:rsidP="000E1BB5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14:paraId="695937AD" w14:textId="002DBFF4" w:rsidR="000E1BB5" w:rsidRPr="007B4CB6" w:rsidRDefault="000E1BB5" w:rsidP="000E1BB5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  <w:sectPr w:rsidR="000E1BB5" w:rsidRPr="007B4CB6" w:rsidSect="001A2895">
          <w:pgSz w:w="11910" w:h="16840"/>
          <w:pgMar w:top="1340" w:right="1680" w:bottom="280" w:left="1680" w:header="720" w:footer="720" w:gutter="0"/>
          <w:cols w:space="720"/>
        </w:sectPr>
      </w:pPr>
      <w:bookmarkStart w:id="12" w:name="_Toc445500658"/>
      <w:bookmarkStart w:id="13" w:name="_Toc445503128"/>
      <w:bookmarkStart w:id="14" w:name="_Toc445503166"/>
      <w:bookmarkStart w:id="15" w:name="_Toc445505724"/>
      <w:bookmarkStart w:id="16" w:name="_Toc445505757"/>
      <w:bookmarkStart w:id="17" w:name="_Toc446029864"/>
      <w:r w:rsidRPr="007B4CB6">
        <w:rPr>
          <w:b w:val="0"/>
          <w:sz w:val="32"/>
        </w:rPr>
        <w:t>Верзија 1.</w:t>
      </w:r>
      <w:ins w:id="18" w:author="Ђорђе Живановић" w:date="2016-06-16T18:26:00Z">
        <w:r w:rsidR="00AD7AFC">
          <w:rPr>
            <w:b w:val="0"/>
            <w:sz w:val="32"/>
          </w:rPr>
          <w:t>1</w:t>
        </w:r>
      </w:ins>
      <w:bookmarkStart w:id="19" w:name="_GoBack"/>
      <w:bookmarkEnd w:id="19"/>
      <w:del w:id="20" w:author="Ђорђе Живановић" w:date="2016-06-16T18:26:00Z">
        <w:r w:rsidRPr="007B4CB6" w:rsidDel="00AD7AFC">
          <w:rPr>
            <w:b w:val="0"/>
            <w:sz w:val="32"/>
          </w:rPr>
          <w:delText>0</w:delText>
        </w:r>
      </w:del>
      <w:bookmarkEnd w:id="12"/>
      <w:bookmarkEnd w:id="13"/>
      <w:bookmarkEnd w:id="14"/>
      <w:bookmarkEnd w:id="15"/>
      <w:bookmarkEnd w:id="16"/>
      <w:bookmarkEnd w:id="17"/>
    </w:p>
    <w:p w14:paraId="1EB9D95E" w14:textId="77777777" w:rsidR="000E1BB5" w:rsidRDefault="000E1BB5" w:rsidP="000E1BB5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21" w:name="_Toc445500659"/>
      <w:bookmarkStart w:id="22" w:name="_Toc445503129"/>
      <w:bookmarkStart w:id="23" w:name="_Toc445503167"/>
      <w:bookmarkStart w:id="24" w:name="_Toc445505725"/>
      <w:bookmarkStart w:id="25" w:name="_Toc445505758"/>
      <w:bookmarkStart w:id="26" w:name="_Toc446029865"/>
      <w:r>
        <w:lastRenderedPageBreak/>
        <w:t>Списак измена</w:t>
      </w:r>
      <w:bookmarkEnd w:id="21"/>
      <w:bookmarkEnd w:id="22"/>
      <w:bookmarkEnd w:id="23"/>
      <w:bookmarkEnd w:id="24"/>
      <w:bookmarkEnd w:id="25"/>
      <w:bookmarkEnd w:id="26"/>
    </w:p>
    <w:p w14:paraId="5AD4A5BE" w14:textId="77777777" w:rsidR="000E1BB5" w:rsidRPr="007B4CB6" w:rsidRDefault="000E1BB5" w:rsidP="000E1BB5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95"/>
        <w:gridCol w:w="2654"/>
      </w:tblGrid>
      <w:tr w:rsidR="000E1BB5" w14:paraId="6763233D" w14:textId="77777777" w:rsidTr="0010713E">
        <w:trPr>
          <w:trHeight w:hRule="exact" w:val="377"/>
        </w:trPr>
        <w:tc>
          <w:tcPr>
            <w:tcW w:w="2305" w:type="dxa"/>
          </w:tcPr>
          <w:p w14:paraId="2AE74583" w14:textId="77777777" w:rsidR="000E1BB5" w:rsidRPr="007B4CB6" w:rsidRDefault="000E1BB5" w:rsidP="0010713E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</w:rPr>
            </w:pPr>
            <w:r>
              <w:rPr>
                <w:b/>
                <w:sz w:val="20"/>
              </w:rPr>
              <w:t>Датум</w:t>
            </w:r>
          </w:p>
        </w:tc>
        <w:tc>
          <w:tcPr>
            <w:tcW w:w="1152" w:type="dxa"/>
          </w:tcPr>
          <w:p w14:paraId="0562841E" w14:textId="77777777" w:rsidR="000E1BB5" w:rsidRPr="007B4CB6" w:rsidRDefault="000E1BB5" w:rsidP="0010713E">
            <w:pPr>
              <w:pStyle w:val="TableParagraph"/>
              <w:spacing w:before="12" w:line="276" w:lineRule="auto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Верзија</w:t>
            </w:r>
          </w:p>
        </w:tc>
        <w:tc>
          <w:tcPr>
            <w:tcW w:w="3395" w:type="dxa"/>
          </w:tcPr>
          <w:p w14:paraId="2F7317FD" w14:textId="77777777" w:rsidR="000E1BB5" w:rsidRPr="007B4CB6" w:rsidRDefault="000E1BB5" w:rsidP="0010713E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</w:rPr>
            </w:pPr>
            <w:r>
              <w:rPr>
                <w:b/>
                <w:sz w:val="20"/>
              </w:rPr>
              <w:t>Места измене</w:t>
            </w:r>
          </w:p>
        </w:tc>
        <w:tc>
          <w:tcPr>
            <w:tcW w:w="2654" w:type="dxa"/>
          </w:tcPr>
          <w:p w14:paraId="6D6C1B60" w14:textId="77777777" w:rsidR="000E1BB5" w:rsidRPr="007B4CB6" w:rsidRDefault="000E1BB5" w:rsidP="0010713E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</w:rPr>
            </w:pPr>
            <w:r>
              <w:rPr>
                <w:b/>
                <w:sz w:val="20"/>
              </w:rPr>
              <w:t>Аутор</w:t>
            </w:r>
          </w:p>
        </w:tc>
      </w:tr>
      <w:tr w:rsidR="000E1BB5" w14:paraId="12191991" w14:textId="77777777" w:rsidTr="0010713E">
        <w:trPr>
          <w:trHeight w:hRule="exact" w:val="410"/>
        </w:trPr>
        <w:tc>
          <w:tcPr>
            <w:tcW w:w="2305" w:type="dxa"/>
          </w:tcPr>
          <w:p w14:paraId="614BD49E" w14:textId="75E6CAC4" w:rsidR="000E1BB5" w:rsidRPr="00F74B17" w:rsidRDefault="000E1BB5" w:rsidP="0010713E">
            <w:pPr>
              <w:pStyle w:val="TableParagraph"/>
              <w:spacing w:line="276" w:lineRule="auto"/>
              <w:ind w:left="100"/>
            </w:pPr>
            <w:r>
              <w:t>1</w:t>
            </w:r>
            <w:r>
              <w:rPr>
                <w:lang w:val="sr-Cyrl-BA"/>
              </w:rPr>
              <w:t>7</w:t>
            </w:r>
            <w:r>
              <w:t>.3.2016.</w:t>
            </w:r>
          </w:p>
        </w:tc>
        <w:tc>
          <w:tcPr>
            <w:tcW w:w="1152" w:type="dxa"/>
          </w:tcPr>
          <w:p w14:paraId="35289C19" w14:textId="77777777" w:rsidR="000E1BB5" w:rsidRPr="007B4CB6" w:rsidRDefault="000E1BB5" w:rsidP="0010713E">
            <w:pPr>
              <w:pStyle w:val="TableParagraph"/>
              <w:spacing w:line="276" w:lineRule="auto"/>
              <w:ind w:left="100"/>
            </w:pPr>
            <w:r>
              <w:t>1.0</w:t>
            </w:r>
          </w:p>
        </w:tc>
        <w:tc>
          <w:tcPr>
            <w:tcW w:w="3395" w:type="dxa"/>
          </w:tcPr>
          <w:p w14:paraId="71F937BB" w14:textId="77777777" w:rsidR="000E1BB5" w:rsidRPr="007B4CB6" w:rsidRDefault="000E1BB5" w:rsidP="0010713E">
            <w:pPr>
              <w:pStyle w:val="TableParagraph"/>
              <w:spacing w:line="276" w:lineRule="auto"/>
              <w:ind w:left="100"/>
            </w:pPr>
            <w:r>
              <w:t>Основна верзија</w:t>
            </w:r>
          </w:p>
        </w:tc>
        <w:tc>
          <w:tcPr>
            <w:tcW w:w="2654" w:type="dxa"/>
          </w:tcPr>
          <w:p w14:paraId="00DBFA2C" w14:textId="42B4499D" w:rsidR="000E1BB5" w:rsidRPr="000E1BB5" w:rsidRDefault="000E1BB5" w:rsidP="0010713E">
            <w:pPr>
              <w:pStyle w:val="TableParagraph"/>
              <w:spacing w:line="276" w:lineRule="auto"/>
              <w:ind w:left="100"/>
              <w:rPr>
                <w:lang w:val="sr-Cyrl-BA"/>
              </w:rPr>
            </w:pPr>
            <w:r>
              <w:rPr>
                <w:lang w:val="sr-Cyrl-BA"/>
              </w:rPr>
              <w:t>Славко Ивановић</w:t>
            </w:r>
          </w:p>
        </w:tc>
      </w:tr>
      <w:tr w:rsidR="000E1BB5" w14:paraId="49129842" w14:textId="77777777" w:rsidTr="0010713E">
        <w:trPr>
          <w:trHeight w:hRule="exact" w:val="374"/>
        </w:trPr>
        <w:tc>
          <w:tcPr>
            <w:tcW w:w="2305" w:type="dxa"/>
          </w:tcPr>
          <w:p w14:paraId="67F69043" w14:textId="4CA5BEC3" w:rsidR="000E1BB5" w:rsidRDefault="007C1747" w:rsidP="0010713E">
            <w:pPr>
              <w:spacing w:line="276" w:lineRule="auto"/>
            </w:pPr>
            <w:ins w:id="27" w:author="Ђорђе Живановић" w:date="2016-06-03T17:55:00Z">
              <w:r>
                <w:rPr>
                  <w:lang w:val="sr-Cyrl-RS"/>
                </w:rPr>
                <w:t xml:space="preserve"> </w:t>
              </w:r>
            </w:ins>
            <w:ins w:id="28" w:author="Ђорђе Живановић" w:date="2016-06-03T17:47:00Z">
              <w:r w:rsidR="00236DDB">
                <w:t>03.06.2016.</w:t>
              </w:r>
            </w:ins>
          </w:p>
        </w:tc>
        <w:tc>
          <w:tcPr>
            <w:tcW w:w="1152" w:type="dxa"/>
          </w:tcPr>
          <w:p w14:paraId="790955B5" w14:textId="76C3B28D" w:rsidR="000E1BB5" w:rsidRDefault="00236DDB" w:rsidP="0010713E">
            <w:pPr>
              <w:spacing w:line="276" w:lineRule="auto"/>
            </w:pPr>
            <w:ins w:id="29" w:author="Ђорђе Живановић" w:date="2016-06-03T17:47:00Z">
              <w:r>
                <w:t xml:space="preserve"> </w:t>
              </w:r>
            </w:ins>
            <w:ins w:id="30" w:author="Ђорђе Живановић" w:date="2016-06-03T17:55:00Z">
              <w:r w:rsidR="007C1747">
                <w:rPr>
                  <w:lang w:val="sr-Cyrl-RS"/>
                </w:rPr>
                <w:t xml:space="preserve"> </w:t>
              </w:r>
            </w:ins>
            <w:ins w:id="31" w:author="Ђорђе Живановић" w:date="2016-06-03T17:47:00Z">
              <w:r>
                <w:t>1.1</w:t>
              </w:r>
            </w:ins>
          </w:p>
        </w:tc>
        <w:tc>
          <w:tcPr>
            <w:tcW w:w="3395" w:type="dxa"/>
          </w:tcPr>
          <w:p w14:paraId="7629F08B" w14:textId="2F15EA21" w:rsidR="000E1BB5" w:rsidRDefault="007C1747" w:rsidP="0010713E">
            <w:pPr>
              <w:spacing w:line="276" w:lineRule="auto"/>
            </w:pPr>
            <w:ins w:id="32" w:author="Ђорђе Живановић" w:date="2016-06-03T17:55:00Z">
              <w:r>
                <w:fldChar w:fldCharType="begin"/>
              </w:r>
              <w:r>
                <w:instrText xml:space="preserve"> REF _Ref452739861 \r \h </w:instrText>
              </w:r>
            </w:ins>
            <w:r>
              <w:fldChar w:fldCharType="separate"/>
            </w:r>
            <w:ins w:id="33" w:author="Ђорђе Живановић" w:date="2016-06-03T17:55:00Z">
              <w:r>
                <w:t>2.2.1</w:t>
              </w:r>
              <w:r>
                <w:fldChar w:fldCharType="end"/>
              </w:r>
              <w:r>
                <w:rPr>
                  <w:lang w:val="sr-Cyrl-RS"/>
                </w:rPr>
                <w:t xml:space="preserve">, </w:t>
              </w:r>
              <w:r>
                <w:fldChar w:fldCharType="begin"/>
              </w:r>
              <w:r>
                <w:instrText xml:space="preserve"> REF _Ref452739864 \r \h </w:instrText>
              </w:r>
            </w:ins>
            <w:r>
              <w:fldChar w:fldCharType="separate"/>
            </w:r>
            <w:ins w:id="34" w:author="Ђорђе Живановић" w:date="2016-06-03T17:55:00Z">
              <w:r>
                <w:t>2.2.2</w:t>
              </w:r>
              <w:r>
                <w:fldChar w:fldCharType="end"/>
              </w:r>
              <w:r>
                <w:rPr>
                  <w:lang w:val="sr-Cyrl-RS"/>
                </w:rPr>
                <w:t xml:space="preserve">, </w:t>
              </w:r>
              <w:r>
                <w:fldChar w:fldCharType="begin"/>
              </w:r>
              <w:r>
                <w:instrText xml:space="preserve"> REF _Ref452739869 \r \h </w:instrText>
              </w:r>
            </w:ins>
            <w:r>
              <w:fldChar w:fldCharType="separate"/>
            </w:r>
            <w:ins w:id="35" w:author="Ђорђе Живановић" w:date="2016-06-03T17:55:00Z">
              <w:r>
                <w:t>2.2.3</w:t>
              </w:r>
              <w:r>
                <w:fldChar w:fldCharType="end"/>
              </w:r>
            </w:ins>
          </w:p>
        </w:tc>
        <w:tc>
          <w:tcPr>
            <w:tcW w:w="2654" w:type="dxa"/>
          </w:tcPr>
          <w:p w14:paraId="41FE0500" w14:textId="17BCBEF5" w:rsidR="000E1BB5" w:rsidRPr="00236DDB" w:rsidRDefault="00236DDB" w:rsidP="0010713E">
            <w:pPr>
              <w:spacing w:line="276" w:lineRule="auto"/>
              <w:rPr>
                <w:lang w:val="sr-Cyrl-RS"/>
                <w:rPrChange w:id="36" w:author="Ђорђе Живановић" w:date="2016-06-03T17:47:00Z">
                  <w:rPr/>
                </w:rPrChange>
              </w:rPr>
            </w:pPr>
            <w:ins w:id="37" w:author="Ђорђе Живановић" w:date="2016-06-03T17:47:00Z">
              <w:r>
                <w:rPr>
                  <w:lang w:val="sr-Cyrl-RS"/>
                </w:rPr>
                <w:t xml:space="preserve"> Ђорђе Живановић</w:t>
              </w:r>
            </w:ins>
          </w:p>
        </w:tc>
      </w:tr>
      <w:tr w:rsidR="000E1BB5" w14:paraId="4B2B3140" w14:textId="77777777" w:rsidTr="0010713E">
        <w:trPr>
          <w:trHeight w:hRule="exact" w:val="374"/>
        </w:trPr>
        <w:tc>
          <w:tcPr>
            <w:tcW w:w="2305" w:type="dxa"/>
          </w:tcPr>
          <w:p w14:paraId="6967EBD9" w14:textId="77777777" w:rsidR="000E1BB5" w:rsidRDefault="000E1BB5" w:rsidP="0010713E">
            <w:pPr>
              <w:spacing w:line="276" w:lineRule="auto"/>
            </w:pPr>
          </w:p>
        </w:tc>
        <w:tc>
          <w:tcPr>
            <w:tcW w:w="1152" w:type="dxa"/>
          </w:tcPr>
          <w:p w14:paraId="52CFD5CC" w14:textId="77777777" w:rsidR="000E1BB5" w:rsidRDefault="000E1BB5" w:rsidP="0010713E">
            <w:pPr>
              <w:spacing w:line="276" w:lineRule="auto"/>
            </w:pPr>
          </w:p>
        </w:tc>
        <w:tc>
          <w:tcPr>
            <w:tcW w:w="3395" w:type="dxa"/>
          </w:tcPr>
          <w:p w14:paraId="0A49D784" w14:textId="77777777" w:rsidR="000E1BB5" w:rsidRDefault="000E1BB5" w:rsidP="0010713E">
            <w:pPr>
              <w:spacing w:line="276" w:lineRule="auto"/>
            </w:pPr>
          </w:p>
        </w:tc>
        <w:tc>
          <w:tcPr>
            <w:tcW w:w="2654" w:type="dxa"/>
          </w:tcPr>
          <w:p w14:paraId="4DDDA5B7" w14:textId="77777777" w:rsidR="000E1BB5" w:rsidRDefault="000E1BB5" w:rsidP="0010713E">
            <w:pPr>
              <w:spacing w:line="276" w:lineRule="auto"/>
            </w:pPr>
          </w:p>
        </w:tc>
      </w:tr>
      <w:tr w:rsidR="000E1BB5" w14:paraId="345F38A6" w14:textId="77777777" w:rsidTr="0010713E">
        <w:trPr>
          <w:trHeight w:hRule="exact" w:val="377"/>
        </w:trPr>
        <w:tc>
          <w:tcPr>
            <w:tcW w:w="2305" w:type="dxa"/>
          </w:tcPr>
          <w:p w14:paraId="530D40EF" w14:textId="77777777" w:rsidR="000E1BB5" w:rsidRDefault="000E1BB5" w:rsidP="0010713E">
            <w:pPr>
              <w:spacing w:line="276" w:lineRule="auto"/>
            </w:pPr>
          </w:p>
        </w:tc>
        <w:tc>
          <w:tcPr>
            <w:tcW w:w="1152" w:type="dxa"/>
          </w:tcPr>
          <w:p w14:paraId="3E81051D" w14:textId="77777777" w:rsidR="000E1BB5" w:rsidRDefault="000E1BB5" w:rsidP="0010713E">
            <w:pPr>
              <w:spacing w:line="276" w:lineRule="auto"/>
            </w:pPr>
          </w:p>
        </w:tc>
        <w:tc>
          <w:tcPr>
            <w:tcW w:w="3395" w:type="dxa"/>
          </w:tcPr>
          <w:p w14:paraId="76ADFFC6" w14:textId="77777777" w:rsidR="000E1BB5" w:rsidRDefault="000E1BB5" w:rsidP="0010713E">
            <w:pPr>
              <w:spacing w:line="276" w:lineRule="auto"/>
            </w:pPr>
          </w:p>
        </w:tc>
        <w:tc>
          <w:tcPr>
            <w:tcW w:w="2654" w:type="dxa"/>
          </w:tcPr>
          <w:p w14:paraId="0C3A51C2" w14:textId="77777777" w:rsidR="000E1BB5" w:rsidRDefault="000E1BB5" w:rsidP="0010713E">
            <w:pPr>
              <w:spacing w:line="276" w:lineRule="auto"/>
            </w:pPr>
          </w:p>
        </w:tc>
      </w:tr>
    </w:tbl>
    <w:p w14:paraId="440D027C" w14:textId="77777777" w:rsidR="000E1BB5" w:rsidRDefault="000E1BB5" w:rsidP="000E1BB5">
      <w:pPr>
        <w:spacing w:line="276" w:lineRule="auto"/>
      </w:pPr>
    </w:p>
    <w:p w14:paraId="42252224" w14:textId="77777777" w:rsidR="000E1BB5" w:rsidRDefault="000E1BB5" w:rsidP="000E1BB5">
      <w:pPr>
        <w:spacing w:line="276" w:lineRule="auto"/>
      </w:pPr>
      <w:r>
        <w:br w:type="page"/>
      </w:r>
    </w:p>
    <w:p w14:paraId="259BA9C7" w14:textId="77777777" w:rsidR="000E1BB5" w:rsidRDefault="000E1BB5" w:rsidP="000E1BB5">
      <w:pPr>
        <w:spacing w:line="276" w:lineRule="auto"/>
      </w:pPr>
    </w:p>
    <w:bookmarkStart w:id="38" w:name="_Toc446029866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EndPr/>
      <w:sdtContent>
        <w:bookmarkStart w:id="39" w:name="_Toc445503168" w:displacedByCustomXml="prev"/>
        <w:bookmarkStart w:id="40" w:name="_Toc445503130" w:displacedByCustomXml="prev"/>
        <w:bookmarkStart w:id="41" w:name="_Toc445505726" w:displacedByCustomXml="prev"/>
        <w:bookmarkStart w:id="42" w:name="_Toc445505759" w:displacedByCustomXml="prev"/>
        <w:p w14:paraId="5FCD03F1" w14:textId="77777777" w:rsidR="000E1BB5" w:rsidRPr="001D3CCE" w:rsidRDefault="000E1BB5" w:rsidP="000E1BB5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r>
            <w:t>Садржај</w:t>
          </w:r>
          <w:bookmarkEnd w:id="38"/>
          <w:bookmarkEnd w:id="42"/>
          <w:bookmarkEnd w:id="41"/>
          <w:bookmarkEnd w:id="40"/>
          <w:bookmarkEnd w:id="39"/>
        </w:p>
        <w:p w14:paraId="571D2DC9" w14:textId="77777777" w:rsidR="000E1BB5" w:rsidRPr="001D3CCE" w:rsidRDefault="000E1BB5" w:rsidP="000E1BB5">
          <w:pPr>
            <w:spacing w:line="276" w:lineRule="auto"/>
          </w:pPr>
        </w:p>
        <w:p w14:paraId="78FA4513" w14:textId="77777777" w:rsidR="00757EFE" w:rsidRDefault="000E1BB5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29862" w:history="1">
            <w:r w:rsidR="00757EFE" w:rsidRPr="002264A8">
              <w:rPr>
                <w:rStyle w:val="Hyperlink"/>
                <w:noProof/>
              </w:rPr>
              <w:t>Светски путник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_Toc446029862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1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3438DE32" w14:textId="77777777" w:rsidR="00757EFE" w:rsidRDefault="00AD7AFC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63" w:history="1">
            <w:r w:rsidR="00757EFE" w:rsidRPr="002264A8">
              <w:rPr>
                <w:rStyle w:val="Hyperlink"/>
                <w:noProof/>
              </w:rPr>
              <w:t xml:space="preserve">Спецификација сценарија употребе функционалности </w:t>
            </w:r>
            <w:r w:rsidR="00757EFE" w:rsidRPr="002264A8">
              <w:rPr>
                <w:rStyle w:val="Hyperlink"/>
                <w:noProof/>
                <w:lang w:val="sr-Cyrl-BA"/>
              </w:rPr>
              <w:t>ауторизације корисника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_Toc446029863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1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04B0EB20" w14:textId="3EF689F5" w:rsidR="00757EFE" w:rsidRDefault="007C174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HYPERLINK \l "_Toc446029864" </w:instrText>
          </w:r>
          <w:r>
            <w:fldChar w:fldCharType="separate"/>
          </w:r>
          <w:r w:rsidR="00757EFE" w:rsidRPr="002264A8">
            <w:rPr>
              <w:rStyle w:val="Hyperlink"/>
              <w:noProof/>
            </w:rPr>
            <w:t>Верзија 1.</w:t>
          </w:r>
          <w:ins w:id="43" w:author="Ђорђе Живановић" w:date="2016-06-03T17:47:00Z">
            <w:r w:rsidR="00236DDB">
              <w:rPr>
                <w:rStyle w:val="Hyperlink"/>
                <w:noProof/>
                <w:lang w:val="sr-Cyrl-RS"/>
              </w:rPr>
              <w:t>1</w:t>
            </w:r>
          </w:ins>
          <w:del w:id="44" w:author="Ђорђе Живановић" w:date="2016-06-03T17:47:00Z">
            <w:r w:rsidR="00757EFE" w:rsidRPr="002264A8" w:rsidDel="00236DDB">
              <w:rPr>
                <w:rStyle w:val="Hyperlink"/>
                <w:noProof/>
              </w:rPr>
              <w:delText>0</w:delText>
            </w:r>
          </w:del>
          <w:r w:rsidR="00757EFE">
            <w:rPr>
              <w:noProof/>
              <w:webHidden/>
            </w:rPr>
            <w:tab/>
          </w:r>
          <w:r w:rsidR="00757EFE">
            <w:rPr>
              <w:noProof/>
              <w:webHidden/>
            </w:rPr>
            <w:fldChar w:fldCharType="begin"/>
          </w:r>
          <w:r w:rsidR="00757EFE">
            <w:rPr>
              <w:noProof/>
              <w:webHidden/>
            </w:rPr>
            <w:instrText xml:space="preserve"> PAGEREF _Toc446029864 \h </w:instrText>
          </w:r>
          <w:r w:rsidR="00757EFE">
            <w:rPr>
              <w:noProof/>
              <w:webHidden/>
            </w:rPr>
          </w:r>
          <w:r w:rsidR="00757EFE">
            <w:rPr>
              <w:noProof/>
              <w:webHidden/>
            </w:rPr>
            <w:fldChar w:fldCharType="separate"/>
          </w:r>
          <w:r w:rsidR="00757EFE">
            <w:rPr>
              <w:noProof/>
              <w:webHidden/>
            </w:rPr>
            <w:t>1</w:t>
          </w:r>
          <w:r w:rsidR="00757EFE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238DEA1" w14:textId="77777777" w:rsidR="00757EFE" w:rsidRDefault="00AD7AFC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65" w:history="1">
            <w:r w:rsidR="00757EFE" w:rsidRPr="002264A8">
              <w:rPr>
                <w:rStyle w:val="Hyperlink"/>
                <w:noProof/>
              </w:rPr>
              <w:t>Списак измена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_Toc446029865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2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2AC17C37" w14:textId="77777777" w:rsidR="00757EFE" w:rsidRDefault="00AD7AFC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66" w:history="1">
            <w:r w:rsidR="00757EFE" w:rsidRPr="002264A8">
              <w:rPr>
                <w:rStyle w:val="Hyperlink"/>
                <w:noProof/>
              </w:rPr>
              <w:t>Садржај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_Toc446029866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3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5BC70685" w14:textId="77777777" w:rsidR="00757EFE" w:rsidRDefault="00AD7AFC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67" w:history="1">
            <w:r w:rsidR="00757EFE" w:rsidRPr="002264A8">
              <w:rPr>
                <w:rStyle w:val="Hyperlink"/>
                <w:noProof/>
                <w:w w:val="99"/>
              </w:rPr>
              <w:t>1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Увод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_Toc446029867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4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7D521386" w14:textId="77777777" w:rsidR="00757EFE" w:rsidRDefault="00AD7AF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68" w:history="1">
            <w:r w:rsidR="00757EFE" w:rsidRPr="002264A8">
              <w:rPr>
                <w:rStyle w:val="Hyperlink"/>
                <w:noProof/>
              </w:rPr>
              <w:t>1.1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Резиме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_Toc446029868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4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50C3FB82" w14:textId="77777777" w:rsidR="00757EFE" w:rsidRDefault="00AD7AF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69" w:history="1">
            <w:r w:rsidR="00757EFE" w:rsidRPr="002264A8">
              <w:rPr>
                <w:rStyle w:val="Hyperlink"/>
                <w:noProof/>
              </w:rPr>
              <w:t>1.2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Намена документа и циљне групе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_Toc446029869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4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09947F93" w14:textId="77777777" w:rsidR="00757EFE" w:rsidRDefault="00AD7AF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0" w:history="1">
            <w:r w:rsidR="00757EFE" w:rsidRPr="002264A8">
              <w:rPr>
                <w:rStyle w:val="Hyperlink"/>
                <w:noProof/>
              </w:rPr>
              <w:t>1.3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Референце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_Toc446029870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4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20EED99C" w14:textId="77777777" w:rsidR="00757EFE" w:rsidRDefault="00AD7AF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1" w:history="1">
            <w:r w:rsidR="00757EFE" w:rsidRPr="002264A8">
              <w:rPr>
                <w:rStyle w:val="Hyperlink"/>
                <w:noProof/>
              </w:rPr>
              <w:t>1.4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Отворена питања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_Toc446029871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4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061EF9C9" w14:textId="77777777" w:rsidR="00757EFE" w:rsidRDefault="00AD7AFC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2" w:history="1">
            <w:r w:rsidR="00757EFE" w:rsidRPr="002264A8">
              <w:rPr>
                <w:rStyle w:val="Hyperlink"/>
                <w:noProof/>
                <w:w w:val="99"/>
              </w:rPr>
              <w:t>2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 xml:space="preserve">Сценарио </w:t>
            </w:r>
            <w:r w:rsidR="00757EFE" w:rsidRPr="002264A8">
              <w:rPr>
                <w:rStyle w:val="Hyperlink"/>
                <w:noProof/>
                <w:lang w:val="sr-Cyrl-BA"/>
              </w:rPr>
              <w:t>пријављивања на налог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_Toc446029872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4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6D614BC4" w14:textId="77777777" w:rsidR="00757EFE" w:rsidRDefault="00AD7AF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3" w:history="1">
            <w:r w:rsidR="00757EFE" w:rsidRPr="002264A8">
              <w:rPr>
                <w:rStyle w:val="Hyperlink"/>
                <w:noProof/>
              </w:rPr>
              <w:t>2.1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Кратак опис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_Toc446029873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4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48A47D70" w14:textId="77777777" w:rsidR="00757EFE" w:rsidRDefault="00AD7AF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4" w:history="1">
            <w:r w:rsidR="00757EFE" w:rsidRPr="002264A8">
              <w:rPr>
                <w:rStyle w:val="Hyperlink"/>
                <w:noProof/>
              </w:rPr>
              <w:t>2.2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Ток догађаја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_Toc446029874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696D066E" w14:textId="77777777" w:rsidR="00757EFE" w:rsidRDefault="00AD7AFC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5" w:history="1">
            <w:r w:rsidR="00757EFE" w:rsidRPr="002264A8">
              <w:rPr>
                <w:rStyle w:val="Hyperlink"/>
                <w:noProof/>
              </w:rPr>
              <w:t>2.2.1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  <w:lang w:val="sr-Cyrl-BA"/>
              </w:rPr>
              <w:t>Успешно Пријављивање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_Toc446029875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169C9483" w14:textId="77777777" w:rsidR="00757EFE" w:rsidRDefault="00AD7AFC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6" w:history="1">
            <w:r w:rsidR="00757EFE" w:rsidRPr="002264A8">
              <w:rPr>
                <w:rStyle w:val="Hyperlink"/>
                <w:noProof/>
              </w:rPr>
              <w:t>2.2.2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  <w:lang w:val="sr-Cyrl-BA"/>
              </w:rPr>
              <w:t>Неуспешно пријављивање због грешке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_Toc446029876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0FFA244F" w14:textId="77777777" w:rsidR="00757EFE" w:rsidRDefault="00AD7AFC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7" w:history="1">
            <w:r w:rsidR="00757EFE" w:rsidRPr="002264A8">
              <w:rPr>
                <w:rStyle w:val="Hyperlink"/>
                <w:noProof/>
              </w:rPr>
              <w:t>2.2.3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  <w:lang w:val="sr-Cyrl-BA"/>
              </w:rPr>
              <w:t>Неуспешно пријављивање због отказивања пријављивања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_Toc446029877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0A4F9F74" w14:textId="77777777" w:rsidR="00757EFE" w:rsidRDefault="00AD7AF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8" w:history="1">
            <w:r w:rsidR="00757EFE" w:rsidRPr="002264A8">
              <w:rPr>
                <w:rStyle w:val="Hyperlink"/>
                <w:noProof/>
              </w:rPr>
              <w:t>2.3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Посебни захтеви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_Toc446029878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2BA4D3D3" w14:textId="77777777" w:rsidR="00757EFE" w:rsidRDefault="00AD7AF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79" w:history="1">
            <w:r w:rsidR="00757EFE" w:rsidRPr="002264A8">
              <w:rPr>
                <w:rStyle w:val="Hyperlink"/>
                <w:noProof/>
              </w:rPr>
              <w:t>2.4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Предуслови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_Toc446029879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6D5EFF58" w14:textId="77777777" w:rsidR="00757EFE" w:rsidRDefault="00AD7AF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80" w:history="1">
            <w:r w:rsidR="00757EFE" w:rsidRPr="002264A8">
              <w:rPr>
                <w:rStyle w:val="Hyperlink"/>
                <w:noProof/>
              </w:rPr>
              <w:t>2.5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</w:rPr>
              <w:t>Последице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_Toc446029880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7076CDEC" w14:textId="77777777" w:rsidR="00757EFE" w:rsidRDefault="00AD7AFC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81" w:history="1">
            <w:r w:rsidR="00757EFE" w:rsidRPr="002264A8">
              <w:rPr>
                <w:rStyle w:val="Hyperlink"/>
                <w:noProof/>
                <w:lang w:val="sr-Cyrl-BA"/>
              </w:rPr>
              <w:t>2.5.1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  <w:lang w:val="sr-Cyrl-BA"/>
              </w:rPr>
              <w:t>Успешно пријављивање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_Toc446029881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18C6D9C9" w14:textId="77777777" w:rsidR="00757EFE" w:rsidRDefault="00AD7AFC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9882" w:history="1">
            <w:r w:rsidR="00757EFE" w:rsidRPr="002264A8">
              <w:rPr>
                <w:rStyle w:val="Hyperlink"/>
                <w:noProof/>
                <w:lang w:val="sr-Cyrl-BA"/>
              </w:rPr>
              <w:t>2.5.2</w:t>
            </w:r>
            <w:r w:rsidR="00757EF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57EFE" w:rsidRPr="002264A8">
              <w:rPr>
                <w:rStyle w:val="Hyperlink"/>
                <w:noProof/>
                <w:lang w:val="sr-Cyrl-BA"/>
              </w:rPr>
              <w:t>Неуспешно пријављивање</w:t>
            </w:r>
            <w:r w:rsidR="00757EFE">
              <w:rPr>
                <w:noProof/>
                <w:webHidden/>
              </w:rPr>
              <w:tab/>
            </w:r>
            <w:r w:rsidR="00757EFE">
              <w:rPr>
                <w:noProof/>
                <w:webHidden/>
              </w:rPr>
              <w:fldChar w:fldCharType="begin"/>
            </w:r>
            <w:r w:rsidR="00757EFE">
              <w:rPr>
                <w:noProof/>
                <w:webHidden/>
              </w:rPr>
              <w:instrText xml:space="preserve"> PAGEREF _Toc446029882 \h </w:instrText>
            </w:r>
            <w:r w:rsidR="00757EFE">
              <w:rPr>
                <w:noProof/>
                <w:webHidden/>
              </w:rPr>
            </w:r>
            <w:r w:rsidR="00757EFE">
              <w:rPr>
                <w:noProof/>
                <w:webHidden/>
              </w:rPr>
              <w:fldChar w:fldCharType="separate"/>
            </w:r>
            <w:r w:rsidR="00757EFE">
              <w:rPr>
                <w:noProof/>
                <w:webHidden/>
              </w:rPr>
              <w:t>5</w:t>
            </w:r>
            <w:r w:rsidR="00757EFE">
              <w:rPr>
                <w:noProof/>
                <w:webHidden/>
              </w:rPr>
              <w:fldChar w:fldCharType="end"/>
            </w:r>
          </w:hyperlink>
        </w:p>
        <w:p w14:paraId="4BF8F3F3" w14:textId="77777777" w:rsidR="000E1BB5" w:rsidRDefault="000E1BB5" w:rsidP="000E1BB5">
          <w:pPr>
            <w:spacing w:line="276" w:lineRule="auto"/>
          </w:pPr>
          <w:r>
            <w:fldChar w:fldCharType="end"/>
          </w:r>
        </w:p>
      </w:sdtContent>
    </w:sdt>
    <w:p w14:paraId="28B39BD4" w14:textId="77777777" w:rsidR="000E1BB5" w:rsidRPr="00F74B17" w:rsidRDefault="000E1BB5" w:rsidP="000E1BB5">
      <w:pPr>
        <w:spacing w:line="276" w:lineRule="auto"/>
        <w:sectPr w:rsidR="000E1BB5" w:rsidRPr="00F74B17">
          <w:pgSz w:w="12240" w:h="15840"/>
          <w:pgMar w:top="1400" w:right="920" w:bottom="280" w:left="1580" w:header="720" w:footer="720" w:gutter="0"/>
          <w:cols w:space="720"/>
        </w:sectPr>
      </w:pPr>
    </w:p>
    <w:p w14:paraId="0D6DD2BC" w14:textId="77777777" w:rsidR="000E1BB5" w:rsidRPr="00F74B17" w:rsidRDefault="000E1BB5" w:rsidP="000E1BB5">
      <w:pPr>
        <w:pStyle w:val="BodyText"/>
        <w:spacing w:line="276" w:lineRule="auto"/>
      </w:pPr>
    </w:p>
    <w:p w14:paraId="493A2B0C" w14:textId="77777777" w:rsidR="000E1BB5" w:rsidRDefault="000E1BB5" w:rsidP="000E1BB5">
      <w:pPr>
        <w:pStyle w:val="BodyText"/>
        <w:spacing w:before="2" w:line="276" w:lineRule="auto"/>
      </w:pPr>
    </w:p>
    <w:p w14:paraId="57924067" w14:textId="77777777" w:rsidR="000E1BB5" w:rsidRPr="001A2895" w:rsidRDefault="000E1BB5" w:rsidP="000E1BB5">
      <w:pPr>
        <w:pStyle w:val="Heading1"/>
        <w:spacing w:line="276" w:lineRule="auto"/>
        <w:ind w:left="142" w:hanging="426"/>
        <w:jc w:val="left"/>
      </w:pPr>
      <w:bookmarkStart w:id="45" w:name="_bookmark0"/>
      <w:bookmarkStart w:id="46" w:name="_Toc446029867"/>
      <w:bookmarkEnd w:id="45"/>
      <w:r>
        <w:t>Увод</w:t>
      </w:r>
      <w:bookmarkEnd w:id="46"/>
    </w:p>
    <w:p w14:paraId="20BD8F7A" w14:textId="77777777" w:rsidR="000E1BB5" w:rsidRPr="001A2895" w:rsidRDefault="000E1BB5" w:rsidP="000E1BB5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14:paraId="23360FEB" w14:textId="77777777" w:rsidR="000E1BB5" w:rsidRDefault="000E1BB5" w:rsidP="000E1BB5">
      <w:pPr>
        <w:pStyle w:val="Heading2"/>
        <w:spacing w:line="276" w:lineRule="auto"/>
      </w:pPr>
      <w:bookmarkStart w:id="47" w:name="_Toc446029868"/>
      <w:r>
        <w:t>Резиме</w:t>
      </w:r>
      <w:bookmarkEnd w:id="47"/>
    </w:p>
    <w:p w14:paraId="6C0D609E" w14:textId="77777777" w:rsidR="000E1BB5" w:rsidRPr="00465EB2" w:rsidRDefault="000E1BB5" w:rsidP="000E1BB5"/>
    <w:p w14:paraId="58407AB8" w14:textId="25DBAFEA" w:rsidR="000E1BB5" w:rsidRPr="00F74B17" w:rsidRDefault="000E1BB5" w:rsidP="000E1BB5">
      <w:pPr>
        <w:pStyle w:val="BodyText"/>
        <w:spacing w:before="68" w:line="276" w:lineRule="auto"/>
        <w:ind w:left="218"/>
      </w:pPr>
      <w:bookmarkStart w:id="48" w:name="_bookmark1"/>
      <w:bookmarkEnd w:id="48"/>
      <w:r>
        <w:t>Дефинише се сценарио употребе</w:t>
      </w:r>
      <w:r>
        <w:rPr>
          <w:lang w:val="sr-Cyrl-BA"/>
        </w:rPr>
        <w:t xml:space="preserve"> пријављивања регистрованог корисника.</w:t>
      </w:r>
    </w:p>
    <w:p w14:paraId="3CB0BF48" w14:textId="77777777" w:rsidR="000E1BB5" w:rsidRDefault="000E1BB5" w:rsidP="000E1BB5">
      <w:pPr>
        <w:pStyle w:val="BodyText"/>
        <w:spacing w:before="10" w:line="276" w:lineRule="auto"/>
        <w:rPr>
          <w:sz w:val="21"/>
        </w:rPr>
      </w:pPr>
    </w:p>
    <w:p w14:paraId="63A71036" w14:textId="77777777" w:rsidR="000E1BB5" w:rsidRDefault="000E1BB5" w:rsidP="000E1BB5">
      <w:pPr>
        <w:pStyle w:val="Heading2"/>
        <w:spacing w:line="276" w:lineRule="auto"/>
      </w:pPr>
      <w:bookmarkStart w:id="49" w:name="_bookmark2"/>
      <w:bookmarkStart w:id="50" w:name="_Toc446029869"/>
      <w:bookmarkEnd w:id="49"/>
      <w:r>
        <w:t>Намена документа и циљне групе</w:t>
      </w:r>
      <w:bookmarkEnd w:id="50"/>
      <w:r>
        <w:t xml:space="preserve"> </w:t>
      </w:r>
    </w:p>
    <w:p w14:paraId="1B25C667" w14:textId="77777777" w:rsidR="000E1BB5" w:rsidRPr="00465EB2" w:rsidRDefault="000E1BB5" w:rsidP="000E1BB5"/>
    <w:p w14:paraId="13392EA5" w14:textId="77777777" w:rsidR="000E1BB5" w:rsidRDefault="000E1BB5" w:rsidP="000E1BB5">
      <w:pPr>
        <w:pStyle w:val="BodyText"/>
        <w:spacing w:before="68" w:line="276" w:lineRule="auto"/>
        <w:ind w:left="218"/>
      </w:pPr>
      <w:r>
        <w:t>Предвиђено је да овај документ користе сви чланови пројектног тима током развоја и тестирања пројекта,  а може се користити и при писању упутства за употребу.</w:t>
      </w:r>
    </w:p>
    <w:p w14:paraId="13BF1F86" w14:textId="77777777" w:rsidR="000E1BB5" w:rsidRDefault="000E1BB5" w:rsidP="000E1BB5">
      <w:pPr>
        <w:pStyle w:val="BodyText"/>
        <w:spacing w:before="1" w:line="276" w:lineRule="auto"/>
        <w:rPr>
          <w:sz w:val="21"/>
        </w:rPr>
      </w:pPr>
    </w:p>
    <w:p w14:paraId="26291845" w14:textId="77777777" w:rsidR="000E1BB5" w:rsidRDefault="000E1BB5" w:rsidP="000E1BB5">
      <w:pPr>
        <w:pStyle w:val="Heading2"/>
        <w:spacing w:line="276" w:lineRule="auto"/>
      </w:pPr>
      <w:bookmarkStart w:id="51" w:name="_bookmark3"/>
      <w:bookmarkStart w:id="52" w:name="_Toc446029870"/>
      <w:bookmarkEnd w:id="51"/>
      <w:r>
        <w:t>Референце</w:t>
      </w:r>
      <w:bookmarkEnd w:id="52"/>
    </w:p>
    <w:p w14:paraId="1194D893" w14:textId="77777777" w:rsidR="000E1BB5" w:rsidRPr="00465EB2" w:rsidRDefault="000E1BB5" w:rsidP="000E1BB5"/>
    <w:p w14:paraId="16453A26" w14:textId="77777777" w:rsidR="000E1BB5" w:rsidRPr="001D3CCE" w:rsidRDefault="000E1BB5" w:rsidP="000E1BB5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8" w:line="276" w:lineRule="auto"/>
        <w:rPr>
          <w:sz w:val="22"/>
        </w:rPr>
      </w:pPr>
      <w:r w:rsidRPr="001D3CCE">
        <w:rPr>
          <w:sz w:val="22"/>
        </w:rPr>
        <w:t>Пројектни задатак</w:t>
      </w:r>
    </w:p>
    <w:p w14:paraId="78D486DD" w14:textId="77777777" w:rsidR="000E1BB5" w:rsidRPr="001D3CCE" w:rsidRDefault="000E1BB5" w:rsidP="000E1BB5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Упутство за писање спецификације сценарија употребе функционалности</w:t>
      </w:r>
    </w:p>
    <w:p w14:paraId="0C46BBEF" w14:textId="77777777" w:rsidR="000E1BB5" w:rsidRPr="001D3CCE" w:rsidRDefault="000E1BB5" w:rsidP="000E1BB5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Case, Rational Unified Process</w:t>
      </w:r>
      <w:r w:rsidRPr="001D3CCE">
        <w:rPr>
          <w:spacing w:val="-9"/>
          <w:sz w:val="22"/>
        </w:rPr>
        <w:t xml:space="preserve"> </w:t>
      </w:r>
      <w:r w:rsidRPr="001D3CCE">
        <w:rPr>
          <w:sz w:val="22"/>
        </w:rPr>
        <w:t>2000</w:t>
      </w:r>
    </w:p>
    <w:p w14:paraId="10A465D1" w14:textId="77777777" w:rsidR="000E1BB5" w:rsidRPr="001D3CCE" w:rsidRDefault="000E1BB5" w:rsidP="000E1BB5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 Storyboard, Rational Unified Process</w:t>
      </w:r>
      <w:r w:rsidRPr="001D3CCE">
        <w:rPr>
          <w:spacing w:val="-13"/>
          <w:sz w:val="22"/>
        </w:rPr>
        <w:t xml:space="preserve"> </w:t>
      </w:r>
      <w:r w:rsidRPr="001D3CCE">
        <w:rPr>
          <w:sz w:val="22"/>
        </w:rPr>
        <w:t>2000</w:t>
      </w:r>
    </w:p>
    <w:p w14:paraId="0DE2B9ED" w14:textId="77777777" w:rsidR="000E1BB5" w:rsidRDefault="000E1BB5" w:rsidP="000E1BB5">
      <w:pPr>
        <w:pStyle w:val="Heading2"/>
        <w:spacing w:line="276" w:lineRule="auto"/>
      </w:pPr>
      <w:bookmarkStart w:id="53" w:name="_bookmark4"/>
      <w:bookmarkStart w:id="54" w:name="_Toc446029871"/>
      <w:bookmarkEnd w:id="53"/>
      <w:r>
        <w:t>Отворена питања</w:t>
      </w:r>
      <w:bookmarkEnd w:id="54"/>
    </w:p>
    <w:p w14:paraId="4E037903" w14:textId="77777777" w:rsidR="000E1BB5" w:rsidRDefault="000E1BB5" w:rsidP="000E1BB5">
      <w:pPr>
        <w:pStyle w:val="BodyText"/>
        <w:spacing w:line="276" w:lineRule="auto"/>
        <w:rPr>
          <w:rFonts w:ascii="Arial"/>
          <w:b/>
        </w:rPr>
      </w:pPr>
    </w:p>
    <w:tbl>
      <w:tblPr>
        <w:tblW w:w="994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0E1BB5" w14:paraId="21FD9ED6" w14:textId="77777777" w:rsidTr="0010713E">
        <w:trPr>
          <w:trHeight w:hRule="exact" w:val="250"/>
        </w:trPr>
        <w:tc>
          <w:tcPr>
            <w:tcW w:w="1188" w:type="dxa"/>
          </w:tcPr>
          <w:p w14:paraId="76463F9A" w14:textId="77777777" w:rsidR="000E1BB5" w:rsidRPr="001A2895" w:rsidRDefault="000E1BB5" w:rsidP="0010713E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Редни број</w:t>
            </w:r>
          </w:p>
        </w:tc>
        <w:tc>
          <w:tcPr>
            <w:tcW w:w="3601" w:type="dxa"/>
          </w:tcPr>
          <w:p w14:paraId="0002FD25" w14:textId="77777777" w:rsidR="000E1BB5" w:rsidRPr="001A2895" w:rsidRDefault="000E1BB5" w:rsidP="0010713E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Опис</w:t>
            </w:r>
          </w:p>
        </w:tc>
        <w:tc>
          <w:tcPr>
            <w:tcW w:w="5151" w:type="dxa"/>
          </w:tcPr>
          <w:p w14:paraId="0DB63435" w14:textId="77777777" w:rsidR="000E1BB5" w:rsidRPr="001A2895" w:rsidRDefault="000E1BB5" w:rsidP="0010713E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Решење</w:t>
            </w:r>
          </w:p>
        </w:tc>
      </w:tr>
      <w:tr w:rsidR="000E1BB5" w14:paraId="230C27AB" w14:textId="77777777" w:rsidTr="000E1BB5">
        <w:trPr>
          <w:trHeight w:hRule="exact" w:val="577"/>
        </w:trPr>
        <w:tc>
          <w:tcPr>
            <w:tcW w:w="1188" w:type="dxa"/>
          </w:tcPr>
          <w:p w14:paraId="19C34748" w14:textId="50CC1EFF" w:rsidR="000E1BB5" w:rsidRPr="00E557AA" w:rsidRDefault="00E557AA" w:rsidP="0010713E">
            <w:pPr>
              <w:pStyle w:val="TableParagraph"/>
              <w:spacing w:before="5" w:line="276" w:lineRule="auto"/>
              <w:ind w:left="103"/>
              <w:rPr>
                <w:sz w:val="20"/>
                <w:lang w:val="sr-Cyrl-BA"/>
              </w:rPr>
            </w:pPr>
            <w:r>
              <w:rPr>
                <w:sz w:val="20"/>
                <w:lang w:val="sr-Cyrl-BA"/>
              </w:rPr>
              <w:t>1.</w:t>
            </w:r>
          </w:p>
        </w:tc>
        <w:tc>
          <w:tcPr>
            <w:tcW w:w="3601" w:type="dxa"/>
          </w:tcPr>
          <w:p w14:paraId="73925495" w14:textId="1568889D" w:rsidR="000E1BB5" w:rsidRPr="00E557AA" w:rsidRDefault="00E557AA" w:rsidP="0010713E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 w:val="sr-Cyrl-BA"/>
              </w:rPr>
            </w:pPr>
            <w:r>
              <w:rPr>
                <w:sz w:val="20"/>
                <w:lang w:val="sr-Cyrl-BA"/>
              </w:rPr>
              <w:t>Шта уколико је корисник заборавио шифру?</w:t>
            </w:r>
          </w:p>
        </w:tc>
        <w:tc>
          <w:tcPr>
            <w:tcW w:w="5151" w:type="dxa"/>
          </w:tcPr>
          <w:p w14:paraId="4FC3BBE5" w14:textId="6E6ED09C" w:rsidR="000E1BB5" w:rsidRPr="009B4219" w:rsidRDefault="009B4219" w:rsidP="0010713E">
            <w:pPr>
              <w:spacing w:line="276" w:lineRule="auto"/>
              <w:rPr>
                <w:lang w:val="sr-Cyrl-RS"/>
                <w:rPrChange w:id="55" w:author="Ђорђе Живановић" w:date="2016-06-03T17:54:00Z">
                  <w:rPr/>
                </w:rPrChange>
              </w:rPr>
            </w:pPr>
            <w:ins w:id="56" w:author="Ђорђе Живановић" w:date="2016-06-03T17:54:00Z">
              <w:r>
                <w:rPr>
                  <w:lang w:val="sr-Cyrl-RS"/>
                </w:rPr>
                <w:t>Контактирати администратора сајта.</w:t>
              </w:r>
            </w:ins>
          </w:p>
        </w:tc>
      </w:tr>
      <w:tr w:rsidR="000E1BB5" w14:paraId="5707E463" w14:textId="77777777" w:rsidTr="0010713E">
        <w:trPr>
          <w:trHeight w:hRule="exact" w:val="571"/>
        </w:trPr>
        <w:tc>
          <w:tcPr>
            <w:tcW w:w="1188" w:type="dxa"/>
          </w:tcPr>
          <w:p w14:paraId="245A9F0B" w14:textId="77777777" w:rsidR="000E1BB5" w:rsidRDefault="000E1BB5" w:rsidP="0010713E">
            <w:pPr>
              <w:spacing w:line="276" w:lineRule="auto"/>
            </w:pPr>
          </w:p>
        </w:tc>
        <w:tc>
          <w:tcPr>
            <w:tcW w:w="3601" w:type="dxa"/>
          </w:tcPr>
          <w:p w14:paraId="43942D42" w14:textId="77777777" w:rsidR="000E1BB5" w:rsidRDefault="000E1BB5" w:rsidP="0010713E">
            <w:pPr>
              <w:spacing w:line="276" w:lineRule="auto"/>
            </w:pPr>
          </w:p>
        </w:tc>
        <w:tc>
          <w:tcPr>
            <w:tcW w:w="5151" w:type="dxa"/>
          </w:tcPr>
          <w:p w14:paraId="269902A9" w14:textId="77777777" w:rsidR="000E1BB5" w:rsidRDefault="000E1BB5" w:rsidP="0010713E">
            <w:pPr>
              <w:spacing w:line="276" w:lineRule="auto"/>
            </w:pPr>
          </w:p>
        </w:tc>
      </w:tr>
    </w:tbl>
    <w:p w14:paraId="64D17F62" w14:textId="77777777" w:rsidR="000E1BB5" w:rsidRDefault="000E1BB5" w:rsidP="000E1BB5">
      <w:pPr>
        <w:pStyle w:val="BodyText"/>
        <w:spacing w:line="276" w:lineRule="auto"/>
        <w:rPr>
          <w:rFonts w:ascii="Arial"/>
          <w:b/>
        </w:rPr>
      </w:pPr>
    </w:p>
    <w:p w14:paraId="5410AF23" w14:textId="77777777" w:rsidR="000E1BB5" w:rsidRDefault="000E1BB5" w:rsidP="000E1BB5">
      <w:pPr>
        <w:pStyle w:val="BodyText"/>
        <w:spacing w:line="276" w:lineRule="auto"/>
        <w:rPr>
          <w:rFonts w:ascii="Arial"/>
          <w:b/>
        </w:rPr>
      </w:pPr>
    </w:p>
    <w:p w14:paraId="1F1BB812" w14:textId="6B48C801" w:rsidR="000E1BB5" w:rsidRDefault="000E1BB5" w:rsidP="000E1BB5">
      <w:pPr>
        <w:pStyle w:val="Heading1"/>
        <w:spacing w:line="276" w:lineRule="auto"/>
        <w:ind w:left="142" w:hanging="426"/>
        <w:jc w:val="left"/>
      </w:pPr>
      <w:bookmarkStart w:id="57" w:name="_bookmark5"/>
      <w:bookmarkStart w:id="58" w:name="_Toc446029872"/>
      <w:bookmarkEnd w:id="57"/>
      <w:r>
        <w:t xml:space="preserve">Сценарио </w:t>
      </w:r>
      <w:r>
        <w:rPr>
          <w:lang w:val="sr-Cyrl-BA"/>
        </w:rPr>
        <w:t>пријављивања на налог</w:t>
      </w:r>
      <w:bookmarkEnd w:id="58"/>
      <w:r>
        <w:t xml:space="preserve"> </w:t>
      </w:r>
    </w:p>
    <w:p w14:paraId="057142AA" w14:textId="77777777" w:rsidR="000E1BB5" w:rsidRDefault="000E1BB5" w:rsidP="000E1BB5">
      <w:pPr>
        <w:pStyle w:val="BodyText"/>
        <w:spacing w:before="5" w:line="276" w:lineRule="auto"/>
        <w:rPr>
          <w:rFonts w:ascii="Arial"/>
          <w:b/>
          <w:sz w:val="37"/>
        </w:rPr>
      </w:pPr>
    </w:p>
    <w:p w14:paraId="6517291B" w14:textId="77777777" w:rsidR="000E1BB5" w:rsidRDefault="000E1BB5" w:rsidP="000E1BB5">
      <w:pPr>
        <w:pStyle w:val="Heading2"/>
      </w:pPr>
      <w:bookmarkStart w:id="59" w:name="_bookmark6"/>
      <w:bookmarkStart w:id="60" w:name="_Toc446029873"/>
      <w:bookmarkEnd w:id="59"/>
      <w:r>
        <w:t xml:space="preserve">Кратак </w:t>
      </w:r>
      <w:r w:rsidRPr="00660665">
        <w:t>опис</w:t>
      </w:r>
      <w:bookmarkEnd w:id="60"/>
    </w:p>
    <w:p w14:paraId="4490D73C" w14:textId="77777777" w:rsidR="000E1BB5" w:rsidRPr="007E0090" w:rsidRDefault="000E1BB5" w:rsidP="000E1BB5"/>
    <w:p w14:paraId="039DFE41" w14:textId="76288ED1" w:rsidR="000E1BB5" w:rsidRPr="00E557AA" w:rsidRDefault="000E1BB5" w:rsidP="000E1BB5">
      <w:pPr>
        <w:pStyle w:val="BodyText"/>
        <w:ind w:left="284"/>
        <w:rPr>
          <w:lang w:val="sr-Cyrl-BA"/>
        </w:rPr>
      </w:pPr>
      <w:r>
        <w:rPr>
          <w:lang w:val="sr-Cyrl-BA"/>
        </w:rPr>
        <w:t xml:space="preserve">Корисници се пријављују уношењем података за пријављивање (корисничко име и лозинка). На основу унетих података приступа се бази података ради провере постојања таквог пара (корисничко име, лозинка). Процедура ауторизације је иста за све типове кориника (такмичар, модератор, администратор). </w:t>
      </w:r>
      <w:r w:rsidR="00E557AA">
        <w:rPr>
          <w:lang w:val="sr-Cyrl-BA"/>
        </w:rPr>
        <w:t>Након успешног</w:t>
      </w:r>
      <w:r>
        <w:t xml:space="preserve"> </w:t>
      </w:r>
      <w:r w:rsidR="00E557AA">
        <w:rPr>
          <w:lang w:val="sr-Cyrl-BA"/>
        </w:rPr>
        <w:t>пријављивањ</w:t>
      </w:r>
      <w:r>
        <w:t xml:space="preserve">а </w:t>
      </w:r>
      <w:r w:rsidR="00E557AA">
        <w:rPr>
          <w:lang w:val="sr-Cyrl-BA"/>
        </w:rPr>
        <w:t>корисник</w:t>
      </w:r>
      <w:r>
        <w:t xml:space="preserve"> </w:t>
      </w:r>
      <w:r w:rsidR="00E557AA">
        <w:rPr>
          <w:lang w:val="sr-Cyrl-BA"/>
        </w:rPr>
        <w:t>може да интереагује са системом</w:t>
      </w:r>
      <w:r w:rsidR="00E557AA">
        <w:t xml:space="preserve"> </w:t>
      </w:r>
      <w:r w:rsidR="00E557AA">
        <w:rPr>
          <w:lang w:val="sr-Cyrl-BA"/>
        </w:rPr>
        <w:t>на начин предвиђен</w:t>
      </w:r>
      <w:r w:rsidR="00E557AA">
        <w:t xml:space="preserve"> </w:t>
      </w:r>
      <w:r w:rsidR="00E557AA">
        <w:rPr>
          <w:lang w:val="sr-Cyrl-BA"/>
        </w:rPr>
        <w:t>скупом функционалности</w:t>
      </w:r>
      <w:r>
        <w:t xml:space="preserve"> </w:t>
      </w:r>
      <w:r w:rsidR="00E557AA">
        <w:rPr>
          <w:lang w:val="sr-Cyrl-BA"/>
        </w:rPr>
        <w:t>који му је додељен.</w:t>
      </w:r>
    </w:p>
    <w:p w14:paraId="5F2FB4D7" w14:textId="77777777" w:rsidR="000E1BB5" w:rsidRPr="001A2895" w:rsidRDefault="000E1BB5" w:rsidP="000E1BB5">
      <w:pPr>
        <w:pStyle w:val="BodyText"/>
        <w:spacing w:before="68" w:line="276" w:lineRule="auto"/>
        <w:ind w:left="218"/>
        <w:jc w:val="both"/>
      </w:pPr>
    </w:p>
    <w:p w14:paraId="443982E8" w14:textId="77777777" w:rsidR="000E1BB5" w:rsidRDefault="000E1BB5" w:rsidP="000E1BB5">
      <w:pPr>
        <w:pStyle w:val="Heading2"/>
        <w:spacing w:line="276" w:lineRule="auto"/>
      </w:pPr>
      <w:bookmarkStart w:id="61" w:name="_bookmark7"/>
      <w:bookmarkStart w:id="62" w:name="_Toc446029874"/>
      <w:bookmarkEnd w:id="61"/>
      <w:r>
        <w:lastRenderedPageBreak/>
        <w:t>Ток догађаја</w:t>
      </w:r>
      <w:bookmarkEnd w:id="62"/>
      <w:r>
        <w:t xml:space="preserve"> </w:t>
      </w:r>
    </w:p>
    <w:p w14:paraId="6D5FE036" w14:textId="77777777" w:rsidR="000E1BB5" w:rsidRPr="00F531B0" w:rsidRDefault="000E1BB5" w:rsidP="000E1BB5">
      <w:pPr>
        <w:spacing w:line="276" w:lineRule="auto"/>
      </w:pPr>
    </w:p>
    <w:p w14:paraId="122960F8" w14:textId="309D5186" w:rsidR="000E1BB5" w:rsidRDefault="00E557AA" w:rsidP="000E1BB5">
      <w:pPr>
        <w:pStyle w:val="Heading3"/>
        <w:spacing w:line="276" w:lineRule="auto"/>
        <w:ind w:hanging="578"/>
      </w:pPr>
      <w:bookmarkStart w:id="63" w:name="_Модератор_уноси_ново"/>
      <w:bookmarkStart w:id="64" w:name="_Toc446029875"/>
      <w:bookmarkStart w:id="65" w:name="_Ref452739861"/>
      <w:bookmarkEnd w:id="63"/>
      <w:r>
        <w:rPr>
          <w:lang w:val="sr-Cyrl-BA"/>
        </w:rPr>
        <w:t>Успешно Пријављивање</w:t>
      </w:r>
      <w:bookmarkEnd w:id="64"/>
      <w:bookmarkEnd w:id="65"/>
    </w:p>
    <w:p w14:paraId="2F01A157" w14:textId="518A51D6" w:rsidR="00E01FFB" w:rsidRDefault="00E01FFB" w:rsidP="000E1BB5">
      <w:pPr>
        <w:pStyle w:val="BodyText"/>
        <w:numPr>
          <w:ilvl w:val="0"/>
          <w:numId w:val="3"/>
        </w:numPr>
        <w:spacing w:line="276" w:lineRule="auto"/>
        <w:rPr>
          <w:ins w:id="66" w:author="Ђорђе Живановић" w:date="2016-06-03T17:52:00Z"/>
        </w:rPr>
      </w:pPr>
      <w:ins w:id="67" w:author="Ђорђе Живановић" w:date="2016-06-03T17:51:00Z">
        <w:r>
          <w:rPr>
            <w:lang w:val="sr-Cyrl-RS"/>
          </w:rPr>
          <w:t xml:space="preserve">Корисник одабере </w:t>
        </w:r>
      </w:ins>
      <w:ins w:id="68" w:author="Ђорђе Живановић" w:date="2016-06-03T17:52:00Z">
        <w:r>
          <w:t xml:space="preserve">“PRIJAVI SE” </w:t>
        </w:r>
      </w:ins>
    </w:p>
    <w:p w14:paraId="42725DC0" w14:textId="2627A552" w:rsidR="00E01FFB" w:rsidRPr="00E01FFB" w:rsidRDefault="00E01FFB" w:rsidP="000E1BB5">
      <w:pPr>
        <w:pStyle w:val="BodyText"/>
        <w:numPr>
          <w:ilvl w:val="0"/>
          <w:numId w:val="3"/>
        </w:numPr>
        <w:spacing w:line="276" w:lineRule="auto"/>
        <w:rPr>
          <w:ins w:id="69" w:author="Ђорђе Живановић" w:date="2016-06-03T17:51:00Z"/>
          <w:rPrChange w:id="70" w:author="Ђорђе Живановић" w:date="2016-06-03T17:51:00Z">
            <w:rPr>
              <w:ins w:id="71" w:author="Ђорђе Живановић" w:date="2016-06-03T17:51:00Z"/>
              <w:lang w:val="sr-Cyrl-BA"/>
            </w:rPr>
          </w:rPrChange>
        </w:rPr>
      </w:pPr>
      <w:ins w:id="72" w:author="Ђорђе Живановић" w:date="2016-06-03T17:52:00Z">
        <w:r>
          <w:rPr>
            <w:lang w:val="sr-Cyrl-RS"/>
          </w:rPr>
          <w:t>Систем прикаже форму у коју корисник треба да унесе податке</w:t>
        </w:r>
      </w:ins>
    </w:p>
    <w:p w14:paraId="5879CC8E" w14:textId="51E05654" w:rsidR="000E1BB5" w:rsidRDefault="00E557AA" w:rsidP="000E1BB5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>Корисник у одговарајућа поља уноси податке за пријављивање (корисничко име и лозинка)</w:t>
      </w:r>
    </w:p>
    <w:p w14:paraId="53A941D8" w14:textId="06596169" w:rsidR="000E1BB5" w:rsidRDefault="00E557AA" w:rsidP="000E1BB5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>Корисник потврђује податке кликом на дугме „ОК“</w:t>
      </w:r>
    </w:p>
    <w:p w14:paraId="1B49D5B4" w14:textId="73990AF1" w:rsidR="002600AD" w:rsidRPr="002600AD" w:rsidRDefault="00E557AA" w:rsidP="000E1BB5">
      <w:pPr>
        <w:pStyle w:val="BodyText"/>
        <w:numPr>
          <w:ilvl w:val="0"/>
          <w:numId w:val="3"/>
        </w:numPr>
        <w:spacing w:line="276" w:lineRule="auto"/>
        <w:rPr>
          <w:ins w:id="73" w:author="Ђорђе Живановић" w:date="2016-03-18T18:57:00Z"/>
          <w:rPrChange w:id="74" w:author="Ђорђе Живановић" w:date="2016-03-18T18:57:00Z">
            <w:rPr>
              <w:ins w:id="75" w:author="Ђорђе Живановић" w:date="2016-03-18T18:57:00Z"/>
              <w:lang w:val="sr-Cyrl-BA"/>
            </w:rPr>
          </w:rPrChange>
        </w:rPr>
      </w:pPr>
      <w:r>
        <w:rPr>
          <w:lang w:val="sr-Cyrl-BA"/>
        </w:rPr>
        <w:t xml:space="preserve">Систем поруком потврђује да се корисник успешно </w:t>
      </w:r>
      <w:commentRangeStart w:id="76"/>
      <w:r>
        <w:rPr>
          <w:lang w:val="sr-Cyrl-BA"/>
        </w:rPr>
        <w:t>пријавио</w:t>
      </w:r>
      <w:commentRangeEnd w:id="76"/>
      <w:r w:rsidR="00BF67B0">
        <w:rPr>
          <w:rStyle w:val="CommentReference"/>
        </w:rPr>
        <w:commentReference w:id="76"/>
      </w:r>
      <w:r>
        <w:rPr>
          <w:lang w:val="sr-Cyrl-BA"/>
        </w:rPr>
        <w:t xml:space="preserve"> и</w:t>
      </w:r>
      <w:ins w:id="77" w:author="Ђорђе Живановић" w:date="2016-03-18T18:56:00Z">
        <w:r w:rsidR="002600AD">
          <w:rPr>
            <w:lang w:val="sr-Cyrl-BA"/>
          </w:rPr>
          <w:t xml:space="preserve"> </w:t>
        </w:r>
      </w:ins>
      <w:ins w:id="78" w:author="Ђорђе Живановић" w:date="2016-06-03T17:49:00Z">
        <w:r w:rsidR="00236DDB">
          <w:rPr>
            <w:lang w:val="sr-Cyrl-BA"/>
          </w:rPr>
          <w:t>преусмерава корисника на одговарајућу страницу у зависности од типа налога</w:t>
        </w:r>
      </w:ins>
    </w:p>
    <w:p w14:paraId="1F4FE8A4" w14:textId="7963E831" w:rsidR="000E1BB5" w:rsidDel="00E01FFB" w:rsidRDefault="00E557AA" w:rsidP="000E1BB5">
      <w:pPr>
        <w:pStyle w:val="BodyText"/>
        <w:numPr>
          <w:ilvl w:val="0"/>
          <w:numId w:val="3"/>
        </w:numPr>
        <w:spacing w:line="276" w:lineRule="auto"/>
        <w:rPr>
          <w:del w:id="79" w:author="Ђорђе Живановић" w:date="2016-06-03T17:52:00Z"/>
        </w:rPr>
      </w:pPr>
      <w:del w:id="80" w:author="Ђорђе Живановић" w:date="2016-06-03T17:52:00Z">
        <w:r w:rsidDel="00E01FFB">
          <w:rPr>
            <w:lang w:val="sr-Cyrl-BA"/>
          </w:rPr>
          <w:delText xml:space="preserve"> омогућава </w:delText>
        </w:r>
      </w:del>
      <w:del w:id="81" w:author="Ђорђе Живановић" w:date="2016-03-18T18:56:00Z">
        <w:r w:rsidDel="002600AD">
          <w:rPr>
            <w:lang w:val="sr-Cyrl-BA"/>
          </w:rPr>
          <w:delText>му</w:delText>
        </w:r>
      </w:del>
      <w:del w:id="82" w:author="Ђорђе Живановић" w:date="2016-06-03T17:52:00Z">
        <w:r w:rsidDel="00E01FFB">
          <w:rPr>
            <w:lang w:val="sr-Cyrl-BA"/>
          </w:rPr>
          <w:delText xml:space="preserve"> одређене функционалности, карактеристичне за тај тип налога</w:delText>
        </w:r>
      </w:del>
    </w:p>
    <w:p w14:paraId="2867F275" w14:textId="77777777" w:rsidR="000E1BB5" w:rsidRDefault="000E1BB5" w:rsidP="000E1BB5">
      <w:pPr>
        <w:pStyle w:val="BodyText"/>
        <w:spacing w:line="276" w:lineRule="auto"/>
        <w:ind w:left="720"/>
      </w:pPr>
    </w:p>
    <w:p w14:paraId="36CD4A65" w14:textId="664DB817" w:rsidR="000E1BB5" w:rsidRDefault="00E557AA" w:rsidP="000E1BB5">
      <w:pPr>
        <w:pStyle w:val="Heading3"/>
        <w:spacing w:line="276" w:lineRule="auto"/>
        <w:ind w:hanging="578"/>
      </w:pPr>
      <w:bookmarkStart w:id="83" w:name="_Toc446029876"/>
      <w:bookmarkStart w:id="84" w:name="_Ref452739864"/>
      <w:r>
        <w:rPr>
          <w:lang w:val="sr-Cyrl-BA"/>
        </w:rPr>
        <w:t>Неуспешно пријављивање због грешке</w:t>
      </w:r>
      <w:bookmarkEnd w:id="83"/>
      <w:bookmarkEnd w:id="84"/>
    </w:p>
    <w:p w14:paraId="019F927A" w14:textId="01D35A0C" w:rsidR="00A22144" w:rsidRPr="00A22144" w:rsidRDefault="00A22144" w:rsidP="000E1BB5">
      <w:pPr>
        <w:pStyle w:val="BodyText"/>
        <w:numPr>
          <w:ilvl w:val="0"/>
          <w:numId w:val="4"/>
        </w:numPr>
        <w:spacing w:line="276" w:lineRule="auto"/>
        <w:rPr>
          <w:ins w:id="85" w:author="Ђорђе Живановић" w:date="2016-06-03T17:53:00Z"/>
          <w:rPrChange w:id="86" w:author="Ђорђе Живановић" w:date="2016-06-03T17:53:00Z">
            <w:rPr>
              <w:ins w:id="87" w:author="Ђорђе Живановић" w:date="2016-06-03T17:53:00Z"/>
              <w:lang w:val="sr-Cyrl-BA"/>
            </w:rPr>
          </w:rPrChange>
        </w:rPr>
      </w:pPr>
      <w:ins w:id="88" w:author="Ђорђе Живановић" w:date="2016-06-03T17:53:00Z">
        <w:r>
          <w:rPr>
            <w:lang w:val="sr-Cyrl-RS"/>
          </w:rPr>
          <w:t xml:space="preserve">Корисник одабере </w:t>
        </w:r>
        <w:r>
          <w:t>“PRIJAVI SE”</w:t>
        </w:r>
      </w:ins>
    </w:p>
    <w:p w14:paraId="7CABE100" w14:textId="1C7CE3D0" w:rsidR="000E1BB5" w:rsidRDefault="00E557AA" w:rsidP="000E1BB5">
      <w:pPr>
        <w:pStyle w:val="BodyText"/>
        <w:numPr>
          <w:ilvl w:val="0"/>
          <w:numId w:val="4"/>
        </w:numPr>
        <w:spacing w:line="276" w:lineRule="auto"/>
      </w:pPr>
      <w:r>
        <w:rPr>
          <w:lang w:val="sr-Cyrl-BA"/>
        </w:rPr>
        <w:t>Корисник у одговарајућа поља уноси податке за пријављивање (корисничко име и лозинка)</w:t>
      </w:r>
    </w:p>
    <w:p w14:paraId="68E3B4CF" w14:textId="45E509DE" w:rsidR="000E1BB5" w:rsidRDefault="00E557AA" w:rsidP="000E1BB5">
      <w:pPr>
        <w:pStyle w:val="BodyText"/>
        <w:numPr>
          <w:ilvl w:val="0"/>
          <w:numId w:val="4"/>
        </w:numPr>
        <w:spacing w:line="276" w:lineRule="auto"/>
      </w:pPr>
      <w:r>
        <w:rPr>
          <w:lang w:val="sr-Cyrl-BA"/>
        </w:rPr>
        <w:t>Корисник потврђује податке кликом на дугме „ОК“</w:t>
      </w:r>
    </w:p>
    <w:p w14:paraId="39A32EE2" w14:textId="338AEACF" w:rsidR="002600AD" w:rsidRPr="002600AD" w:rsidRDefault="00E557AA" w:rsidP="000E1BB5">
      <w:pPr>
        <w:pStyle w:val="BodyText"/>
        <w:numPr>
          <w:ilvl w:val="0"/>
          <w:numId w:val="4"/>
        </w:numPr>
        <w:spacing w:line="276" w:lineRule="auto"/>
        <w:rPr>
          <w:ins w:id="89" w:author="Ђорђе Живановић" w:date="2016-03-18T19:01:00Z"/>
          <w:rPrChange w:id="90" w:author="Ђорђе Живановић" w:date="2016-03-18T19:01:00Z">
            <w:rPr>
              <w:ins w:id="91" w:author="Ђорђе Живановић" w:date="2016-03-18T19:01:00Z"/>
              <w:lang w:val="sr-Cyrl-BA"/>
            </w:rPr>
          </w:rPrChange>
        </w:rPr>
      </w:pPr>
      <w:r>
        <w:rPr>
          <w:lang w:val="sr-Cyrl-BA"/>
        </w:rPr>
        <w:t xml:space="preserve">Систем поруком обавештава да се </w:t>
      </w:r>
      <w:ins w:id="92" w:author="Jelica Cincovic" w:date="2016-03-18T12:28:00Z">
        <w:r w:rsidR="00882531">
          <w:rPr>
            <w:lang w:val="sr-Cyrl-BA"/>
          </w:rPr>
          <w:t xml:space="preserve">корисник </w:t>
        </w:r>
      </w:ins>
      <w:r>
        <w:rPr>
          <w:lang w:val="sr-Cyrl-BA"/>
        </w:rPr>
        <w:t xml:space="preserve">коринсик није успешно пријавио јер су унети непостојећи корисничко име и/или погрешна лозинка за унесено корисничко име. Систем омогућава поновни </w:t>
      </w:r>
      <w:commentRangeStart w:id="93"/>
      <w:r>
        <w:rPr>
          <w:lang w:val="sr-Cyrl-BA"/>
        </w:rPr>
        <w:t xml:space="preserve">покушај </w:t>
      </w:r>
      <w:del w:id="94" w:author="Ђорђе Живановић" w:date="2016-03-18T19:06:00Z">
        <w:r w:rsidDel="00EC4679">
          <w:rPr>
            <w:lang w:val="sr-Cyrl-BA"/>
          </w:rPr>
          <w:delText>регистровања</w:delText>
        </w:r>
        <w:commentRangeEnd w:id="93"/>
        <w:r w:rsidR="00383206" w:rsidDel="00EC4679">
          <w:rPr>
            <w:rStyle w:val="CommentReference"/>
          </w:rPr>
          <w:commentReference w:id="93"/>
        </w:r>
      </w:del>
      <w:ins w:id="95" w:author="Ђорђе Живановић" w:date="2016-03-18T19:06:00Z">
        <w:r w:rsidR="00EC4679">
          <w:rPr>
            <w:lang w:val="sr-Cyrl-BA"/>
          </w:rPr>
          <w:t>пријављивања</w:t>
        </w:r>
      </w:ins>
      <w:ins w:id="96" w:author="Ђорђе Живановић" w:date="2016-06-03T17:51:00Z">
        <w:r w:rsidR="00E01FFB">
          <w:rPr>
            <w:lang w:val="sr-Cyrl-BA"/>
          </w:rPr>
          <w:t xml:space="preserve"> (прозор и даље отворен)</w:t>
        </w:r>
      </w:ins>
      <w:ins w:id="97" w:author="Ђорђе Живановић" w:date="2016-03-18T18:59:00Z">
        <w:r w:rsidR="00E01FFB">
          <w:rPr>
            <w:lang w:val="sr-Cyrl-BA"/>
          </w:rPr>
          <w:t xml:space="preserve"> </w:t>
        </w:r>
        <w:r w:rsidR="002600AD">
          <w:rPr>
            <w:lang w:val="sr-Cyrl-BA"/>
          </w:rPr>
          <w:t>или излаз из прозора за пријав</w:t>
        </w:r>
      </w:ins>
      <w:ins w:id="98" w:author="Ђорђе Живановић" w:date="2016-03-18T19:00:00Z">
        <w:r w:rsidR="002600AD">
          <w:rPr>
            <w:lang w:val="sr-Cyrl-BA"/>
          </w:rPr>
          <w:t>љ</w:t>
        </w:r>
      </w:ins>
      <w:ins w:id="99" w:author="Ђорђе Живановић" w:date="2016-03-18T18:59:00Z">
        <w:r w:rsidR="002600AD">
          <w:rPr>
            <w:lang w:val="sr-Cyrl-BA"/>
          </w:rPr>
          <w:t>ивање</w:t>
        </w:r>
      </w:ins>
      <w:ins w:id="100" w:author="Ђорђе Живановић" w:date="2016-03-18T19:00:00Z">
        <w:r w:rsidR="00A22144">
          <w:rPr>
            <w:lang w:val="sr-Cyrl-BA"/>
          </w:rPr>
          <w:t xml:space="preserve"> (дугме X</w:t>
        </w:r>
        <w:r w:rsidR="002600AD">
          <w:rPr>
            <w:lang w:val="sr-Cyrl-BA"/>
          </w:rPr>
          <w:t>)</w:t>
        </w:r>
      </w:ins>
    </w:p>
    <w:p w14:paraId="029C5420" w14:textId="72FEAF89" w:rsidR="000E1BB5" w:rsidRPr="00A41E79" w:rsidRDefault="002600AD" w:rsidP="000E1BB5">
      <w:pPr>
        <w:pStyle w:val="BodyText"/>
        <w:numPr>
          <w:ilvl w:val="0"/>
          <w:numId w:val="4"/>
        </w:numPr>
        <w:spacing w:line="276" w:lineRule="auto"/>
      </w:pPr>
      <w:ins w:id="101" w:author="Ђорђе Живановић" w:date="2016-03-18T19:01:00Z">
        <w:r>
          <w:rPr>
            <w:lang w:val="sr-Cyrl-BA"/>
          </w:rPr>
          <w:t>Корисник кликом на једну од две понуђене опције бира да да ли ће покушати поново или одустати од пријављивања</w:t>
        </w:r>
      </w:ins>
      <w:del w:id="102" w:author="Ђорђе Живановић" w:date="2016-03-18T18:59:00Z">
        <w:r w:rsidR="00E557AA" w:rsidDel="002600AD">
          <w:rPr>
            <w:lang w:val="sr-Cyrl-BA"/>
          </w:rPr>
          <w:delText>.</w:delText>
        </w:r>
      </w:del>
    </w:p>
    <w:p w14:paraId="42540AD2" w14:textId="77777777" w:rsidR="000E1BB5" w:rsidRPr="00A41E79" w:rsidRDefault="000E1BB5" w:rsidP="000E1BB5">
      <w:pPr>
        <w:pStyle w:val="BodyText"/>
        <w:spacing w:line="276" w:lineRule="auto"/>
        <w:ind w:left="720"/>
      </w:pPr>
    </w:p>
    <w:p w14:paraId="2D2FE0CD" w14:textId="41A8E156" w:rsidR="000E1BB5" w:rsidRDefault="00E557AA" w:rsidP="000E1BB5">
      <w:pPr>
        <w:pStyle w:val="Heading3"/>
        <w:spacing w:line="276" w:lineRule="auto"/>
        <w:ind w:hanging="578"/>
      </w:pPr>
      <w:bookmarkStart w:id="103" w:name="_Toc446029877"/>
      <w:bookmarkStart w:id="104" w:name="_Ref452739869"/>
      <w:r>
        <w:rPr>
          <w:lang w:val="sr-Cyrl-BA"/>
        </w:rPr>
        <w:t>Неуспешно пријављивање због отказивања пријављивања</w:t>
      </w:r>
      <w:bookmarkEnd w:id="103"/>
      <w:bookmarkEnd w:id="104"/>
    </w:p>
    <w:p w14:paraId="20CFE008" w14:textId="1AE3432F" w:rsidR="000E1BB5" w:rsidRDefault="00E557AA" w:rsidP="000E1BB5">
      <w:pPr>
        <w:pStyle w:val="BodyText"/>
        <w:numPr>
          <w:ilvl w:val="0"/>
          <w:numId w:val="5"/>
        </w:numPr>
        <w:spacing w:line="276" w:lineRule="auto"/>
      </w:pPr>
      <w:r>
        <w:rPr>
          <w:lang w:val="sr-Cyrl-BA"/>
        </w:rPr>
        <w:t xml:space="preserve">Корисник отказује пријављивање кликом на дугме </w:t>
      </w:r>
      <w:ins w:id="105" w:author="Ђорђе Живановић" w:date="2016-06-03T17:54:00Z">
        <w:r w:rsidR="00A22144">
          <w:t>X</w:t>
        </w:r>
      </w:ins>
      <w:del w:id="106" w:author="Ђорђе Живановић" w:date="2016-06-03T17:54:00Z">
        <w:r w:rsidDel="00A22144">
          <w:rPr>
            <w:lang w:val="sr-Cyrl-BA"/>
          </w:rPr>
          <w:delText>„</w:delText>
        </w:r>
        <w:r w:rsidR="00757EFE" w:rsidDel="00A22144">
          <w:delText>OTKAŽI”</w:delText>
        </w:r>
      </w:del>
    </w:p>
    <w:p w14:paraId="5D91F05D" w14:textId="5779C5C3" w:rsidR="000E1BB5" w:rsidRDefault="00757EFE" w:rsidP="000E1BB5">
      <w:pPr>
        <w:pStyle w:val="BodyText"/>
        <w:numPr>
          <w:ilvl w:val="0"/>
          <w:numId w:val="5"/>
        </w:numPr>
        <w:spacing w:line="276" w:lineRule="auto"/>
      </w:pPr>
      <w:r>
        <w:rPr>
          <w:lang w:val="sr-Cyrl-BA"/>
        </w:rPr>
        <w:t>Систем излази из прозора за пријављивање корисника</w:t>
      </w:r>
    </w:p>
    <w:p w14:paraId="354A0BFA" w14:textId="77777777" w:rsidR="000E1BB5" w:rsidRDefault="000E1BB5" w:rsidP="000E1BB5">
      <w:pPr>
        <w:pStyle w:val="BodyText"/>
        <w:spacing w:line="276" w:lineRule="auto"/>
      </w:pPr>
    </w:p>
    <w:p w14:paraId="74BA43E5" w14:textId="77777777" w:rsidR="000E1BB5" w:rsidRDefault="000E1BB5" w:rsidP="000E1BB5">
      <w:pPr>
        <w:pStyle w:val="Heading2"/>
        <w:spacing w:line="276" w:lineRule="auto"/>
      </w:pPr>
      <w:bookmarkStart w:id="107" w:name="_bookmark13"/>
      <w:bookmarkStart w:id="108" w:name="_Toc446029878"/>
      <w:bookmarkEnd w:id="107"/>
      <w:r>
        <w:t>Посебни захтеви</w:t>
      </w:r>
      <w:bookmarkEnd w:id="108"/>
      <w:r>
        <w:t xml:space="preserve"> </w:t>
      </w:r>
    </w:p>
    <w:p w14:paraId="28CB8C5F" w14:textId="77777777" w:rsidR="000E1BB5" w:rsidRPr="007E0090" w:rsidRDefault="000E1BB5" w:rsidP="000E1BB5"/>
    <w:p w14:paraId="23D4ECCF" w14:textId="56FFA83F" w:rsidR="000E1BB5" w:rsidRDefault="000E1BB5" w:rsidP="000E1BB5">
      <w:pPr>
        <w:spacing w:line="276" w:lineRule="auto"/>
        <w:ind w:left="284"/>
      </w:pPr>
      <w:r>
        <w:t xml:space="preserve">Нема </w:t>
      </w:r>
      <w:r w:rsidR="00757EFE">
        <w:rPr>
          <w:lang w:val="sr-Cyrl-BA"/>
        </w:rPr>
        <w:t>посебних захтева</w:t>
      </w:r>
      <w:r>
        <w:t>.</w:t>
      </w:r>
    </w:p>
    <w:p w14:paraId="3A8D81F0" w14:textId="77777777" w:rsidR="000E1BB5" w:rsidRPr="00561ED4" w:rsidRDefault="000E1BB5" w:rsidP="000E1BB5">
      <w:pPr>
        <w:spacing w:line="276" w:lineRule="auto"/>
        <w:ind w:left="284"/>
      </w:pPr>
    </w:p>
    <w:p w14:paraId="61BEABA1" w14:textId="77777777" w:rsidR="000E1BB5" w:rsidRDefault="000E1BB5" w:rsidP="000E1BB5">
      <w:pPr>
        <w:pStyle w:val="Heading2"/>
        <w:spacing w:line="276" w:lineRule="auto"/>
      </w:pPr>
      <w:bookmarkStart w:id="109" w:name="_bookmark14"/>
      <w:bookmarkStart w:id="110" w:name="_Toc446029879"/>
      <w:bookmarkEnd w:id="109"/>
      <w:r>
        <w:t>Предуслови</w:t>
      </w:r>
      <w:bookmarkEnd w:id="110"/>
      <w:r>
        <w:t xml:space="preserve"> </w:t>
      </w:r>
    </w:p>
    <w:p w14:paraId="6ACB185A" w14:textId="77777777" w:rsidR="000E1BB5" w:rsidRPr="007E0090" w:rsidRDefault="000E1BB5" w:rsidP="000E1BB5"/>
    <w:p w14:paraId="0C721EDF" w14:textId="6F3FC2A5" w:rsidR="000E1BB5" w:rsidRPr="00757EFE" w:rsidRDefault="00757EFE" w:rsidP="000E1BB5">
      <w:pPr>
        <w:spacing w:line="276" w:lineRule="auto"/>
        <w:ind w:left="284"/>
        <w:rPr>
          <w:lang w:val="sr-Cyrl-BA"/>
        </w:rPr>
      </w:pPr>
      <w:r>
        <w:rPr>
          <w:lang w:val="sr-Cyrl-BA"/>
        </w:rPr>
        <w:t>Корисници морају бити претходно регистровани, и подаци о њима морају бити у баѕи података како би пријављивање мого бити успешно.</w:t>
      </w:r>
    </w:p>
    <w:p w14:paraId="11171354" w14:textId="77777777" w:rsidR="000E1BB5" w:rsidRPr="00687E05" w:rsidRDefault="000E1BB5" w:rsidP="000E1BB5">
      <w:pPr>
        <w:spacing w:line="276" w:lineRule="auto"/>
      </w:pPr>
    </w:p>
    <w:p w14:paraId="3D4D277A" w14:textId="77777777" w:rsidR="000E1BB5" w:rsidRDefault="000E1BB5" w:rsidP="000E1BB5">
      <w:pPr>
        <w:pStyle w:val="Heading2"/>
        <w:spacing w:line="276" w:lineRule="auto"/>
      </w:pPr>
      <w:bookmarkStart w:id="111" w:name="_bookmark15"/>
      <w:bookmarkStart w:id="112" w:name="_Toc446029880"/>
      <w:bookmarkEnd w:id="111"/>
      <w:r>
        <w:t>Последице</w:t>
      </w:r>
      <w:bookmarkEnd w:id="112"/>
    </w:p>
    <w:p w14:paraId="53F0425E" w14:textId="77777777" w:rsidR="000E1BB5" w:rsidRPr="007E0090" w:rsidRDefault="000E1BB5" w:rsidP="000E1BB5"/>
    <w:p w14:paraId="7D73D6CE" w14:textId="7C1B1CB0" w:rsidR="000E1BB5" w:rsidRDefault="00757EFE" w:rsidP="00757EFE">
      <w:pPr>
        <w:pStyle w:val="Heading3"/>
        <w:ind w:hanging="540"/>
        <w:rPr>
          <w:lang w:val="sr-Cyrl-BA"/>
        </w:rPr>
      </w:pPr>
      <w:bookmarkStart w:id="113" w:name="_Toc446029881"/>
      <w:r>
        <w:rPr>
          <w:lang w:val="sr-Cyrl-BA"/>
        </w:rPr>
        <w:t>Успешно пријављивање</w:t>
      </w:r>
      <w:bookmarkEnd w:id="113"/>
    </w:p>
    <w:p w14:paraId="372889BE" w14:textId="293916F7" w:rsidR="00757EFE" w:rsidRDefault="00757EFE" w:rsidP="00757EFE">
      <w:pPr>
        <w:ind w:left="708"/>
        <w:rPr>
          <w:lang w:val="sr-Cyrl-BA"/>
        </w:rPr>
      </w:pPr>
      <w:r>
        <w:rPr>
          <w:lang w:val="sr-Cyrl-BA"/>
        </w:rPr>
        <w:t>Корисник може да користи функционалности карактеристичне за тај тип налога.</w:t>
      </w:r>
    </w:p>
    <w:p w14:paraId="4A5E3796" w14:textId="77777777" w:rsidR="00757EFE" w:rsidRDefault="00757EFE" w:rsidP="00757EFE">
      <w:pPr>
        <w:ind w:left="708"/>
        <w:rPr>
          <w:lang w:val="sr-Cyrl-BA"/>
        </w:rPr>
      </w:pPr>
    </w:p>
    <w:p w14:paraId="28C03A76" w14:textId="718F78D6" w:rsidR="00757EFE" w:rsidRDefault="00757EFE" w:rsidP="00757EFE">
      <w:pPr>
        <w:pStyle w:val="Heading3"/>
        <w:ind w:hanging="540"/>
        <w:rPr>
          <w:lang w:val="sr-Cyrl-BA"/>
        </w:rPr>
      </w:pPr>
      <w:bookmarkStart w:id="114" w:name="_Toc446029882"/>
      <w:r>
        <w:rPr>
          <w:lang w:val="sr-Cyrl-BA"/>
        </w:rPr>
        <w:t>Неуспешно пријављивање</w:t>
      </w:r>
      <w:bookmarkEnd w:id="114"/>
    </w:p>
    <w:p w14:paraId="1B87460B" w14:textId="78096716" w:rsidR="00757EFE" w:rsidRPr="00757EFE" w:rsidRDefault="00757EFE" w:rsidP="00757EFE">
      <w:pPr>
        <w:ind w:left="720"/>
        <w:rPr>
          <w:lang w:val="sr-Cyrl-BA"/>
        </w:rPr>
      </w:pPr>
      <w:r>
        <w:rPr>
          <w:lang w:val="sr-Cyrl-BA"/>
        </w:rPr>
        <w:lastRenderedPageBreak/>
        <w:t>Корисник је обавештен о неуспешном пријављивању и може да покуша поново или је сам отказао пријављивање.</w:t>
      </w:r>
    </w:p>
    <w:p w14:paraId="2F83356F" w14:textId="171D72F9" w:rsidR="007E0166" w:rsidRPr="007B482B" w:rsidRDefault="007E0166"/>
    <w:sectPr w:rsidR="007E0166" w:rsidRPr="007B48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6" w:author="Jelica Cincovic" w:date="2016-03-18T16:31:00Z" w:initials="JC">
    <w:p w14:paraId="498D7308" w14:textId="7F318E2B" w:rsidR="00BF67B0" w:rsidRDefault="00BF67B0">
      <w:pPr>
        <w:pStyle w:val="CommentText"/>
      </w:pPr>
      <w:r>
        <w:rPr>
          <w:rStyle w:val="CommentReference"/>
        </w:rPr>
        <w:annotationRef/>
      </w:r>
      <w:r>
        <w:t>Nek tu klikne ok pa nek nastavi</w:t>
      </w:r>
    </w:p>
  </w:comment>
  <w:comment w:id="93" w:author="Jelica Cincovic" w:date="2016-03-18T12:17:00Z" w:initials="JC">
    <w:p w14:paraId="0B06974A" w14:textId="123DF563" w:rsidR="00650619" w:rsidRDefault="00383206" w:rsidP="00D03D0C">
      <w:pPr>
        <w:pStyle w:val="CommentText"/>
      </w:pPr>
      <w:r>
        <w:rPr>
          <w:rStyle w:val="CommentReference"/>
        </w:rPr>
        <w:annotationRef/>
      </w:r>
      <w:r w:rsidR="00D03D0C">
        <w:t>Evo napravicu da mu kaze da nije uspela prijava I imace dva dugmeta gde pise pokusaj ponovo I otkazi</w:t>
      </w:r>
    </w:p>
    <w:p w14:paraId="2D61EE63" w14:textId="177D7418" w:rsidR="00650619" w:rsidRPr="00650619" w:rsidRDefault="00650619">
      <w:pPr>
        <w:pStyle w:val="CommentText"/>
        <w:rPr>
          <w:lang w:val="sr-Latn-RS"/>
        </w:rPr>
      </w:pPr>
    </w:p>
    <w:p w14:paraId="59BD6371" w14:textId="7A9C6DED" w:rsidR="00383206" w:rsidRPr="00383206" w:rsidRDefault="00383206">
      <w:pPr>
        <w:pStyle w:val="CommentText"/>
        <w:rPr>
          <w:lang w:val="sr-Latn-RS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8D7308" w15:done="0"/>
  <w15:commentEx w15:paraId="59BD637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2" w15:restartNumberingAfterBreak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E6555"/>
    <w:multiLevelType w:val="hybridMultilevel"/>
    <w:tmpl w:val="6D1E8F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Ђорђе Живановић">
    <w15:presenceInfo w15:providerId="Windows Live" w15:userId="227a0dafdb04c47f"/>
  </w15:person>
  <w15:person w15:author="Jelica Cincovic">
    <w15:presenceInfo w15:providerId="Windows Live" w15:userId="e7878a0a1b1ffc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66"/>
    <w:rsid w:val="000E1BB5"/>
    <w:rsid w:val="00236DDB"/>
    <w:rsid w:val="002600AD"/>
    <w:rsid w:val="00383206"/>
    <w:rsid w:val="00551D8C"/>
    <w:rsid w:val="00650619"/>
    <w:rsid w:val="007317E8"/>
    <w:rsid w:val="00757EFE"/>
    <w:rsid w:val="007B482B"/>
    <w:rsid w:val="007C1747"/>
    <w:rsid w:val="007E0166"/>
    <w:rsid w:val="00882531"/>
    <w:rsid w:val="009B4219"/>
    <w:rsid w:val="00A22144"/>
    <w:rsid w:val="00AD7AFC"/>
    <w:rsid w:val="00BF67B0"/>
    <w:rsid w:val="00D03D0C"/>
    <w:rsid w:val="00E01FFB"/>
    <w:rsid w:val="00E557AA"/>
    <w:rsid w:val="00EC4679"/>
    <w:rsid w:val="00F6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B2FC"/>
  <w15:chartTrackingRefBased/>
  <w15:docId w15:val="{79FC377D-908E-4E53-9505-CD0A7241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E1BB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E1BB5"/>
    <w:pPr>
      <w:numPr>
        <w:numId w:val="2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BB5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0E1BB5"/>
    <w:pPr>
      <w:numPr>
        <w:ilvl w:val="2"/>
        <w:numId w:val="2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BB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BB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BB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BB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BB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BB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E1BB5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1BB5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0E1BB5"/>
    <w:rPr>
      <w:rFonts w:ascii="Arial" w:eastAsia="Arial" w:hAnsi="Arial" w:cs="Arial"/>
      <w:b/>
      <w:bCs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BB5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BB5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BB5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BB5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BB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B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E1BB5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E1BB5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0E1BB5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E1BB5"/>
  </w:style>
  <w:style w:type="paragraph" w:styleId="TOC1">
    <w:name w:val="toc 1"/>
    <w:basedOn w:val="Normal"/>
    <w:next w:val="Normal"/>
    <w:autoRedefine/>
    <w:uiPriority w:val="39"/>
    <w:unhideWhenUsed/>
    <w:rsid w:val="000E1B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1BB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E1BB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E1BB5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FE"/>
    <w:rPr>
      <w:rFonts w:ascii="Segoe UI" w:eastAsia="Times New Roman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317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17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17E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7E8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Ђорђе Живановић</cp:lastModifiedBy>
  <cp:revision>20</cp:revision>
  <dcterms:created xsi:type="dcterms:W3CDTF">2014-02-21T05:27:00Z</dcterms:created>
  <dcterms:modified xsi:type="dcterms:W3CDTF">2016-06-16T16:26:00Z</dcterms:modified>
</cp:coreProperties>
</file>