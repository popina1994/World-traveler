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8F4A1" w14:textId="77777777" w:rsidR="009E4BEB" w:rsidRPr="0063159E" w:rsidRDefault="009E4BEB" w:rsidP="009E4BEB">
      <w:pPr>
        <w:spacing w:before="56" w:line="276" w:lineRule="auto"/>
        <w:ind w:right="2125" w:firstLine="2"/>
        <w:rPr>
          <w:rFonts w:ascii="Arial" w:hAnsi="Arial"/>
          <w:lang w:val="sr-Cyrl-RS"/>
        </w:rPr>
      </w:pPr>
      <w:r w:rsidRPr="0063159E">
        <w:rPr>
          <w:rFonts w:ascii="Arial" w:hAnsi="Arial"/>
          <w:lang w:val="sr-Cyrl-RS"/>
        </w:rPr>
        <w:t>Електротехнички факултет у Београду</w:t>
      </w:r>
    </w:p>
    <w:p w14:paraId="251D9E67" w14:textId="77777777" w:rsidR="009E4BEB" w:rsidRPr="0063159E" w:rsidRDefault="009E4BEB" w:rsidP="009E4BEB">
      <w:pPr>
        <w:spacing w:before="56" w:line="276" w:lineRule="auto"/>
        <w:ind w:right="2125"/>
        <w:rPr>
          <w:rFonts w:ascii="Arial" w:hAnsi="Arial"/>
          <w:lang w:val="sr-Cyrl-RS"/>
        </w:rPr>
      </w:pPr>
      <w:r w:rsidRPr="0063159E">
        <w:rPr>
          <w:rFonts w:ascii="Arial" w:hAnsi="Arial"/>
          <w:lang w:val="sr-Cyrl-RS"/>
        </w:rPr>
        <w:t>Принципи софтверског инжењерства</w:t>
      </w:r>
    </w:p>
    <w:p w14:paraId="7C52AE0E" w14:textId="77777777" w:rsidR="009E4BEB" w:rsidRPr="0063159E" w:rsidRDefault="009E4BEB" w:rsidP="009E4BEB">
      <w:pPr>
        <w:pStyle w:val="BodyText"/>
        <w:spacing w:line="276" w:lineRule="auto"/>
        <w:rPr>
          <w:rFonts w:ascii="Arial"/>
          <w:lang w:val="sr-Cyrl-RS"/>
        </w:rPr>
      </w:pPr>
    </w:p>
    <w:p w14:paraId="0AEC4AB9" w14:textId="77777777" w:rsidR="009E4BEB" w:rsidRPr="0063159E" w:rsidRDefault="009E4BEB" w:rsidP="009E4BEB">
      <w:pPr>
        <w:pStyle w:val="BodyText"/>
        <w:spacing w:line="276" w:lineRule="auto"/>
        <w:rPr>
          <w:rFonts w:ascii="Arial"/>
          <w:lang w:val="sr-Cyrl-RS"/>
        </w:rPr>
      </w:pPr>
    </w:p>
    <w:p w14:paraId="25FB4398" w14:textId="77777777" w:rsidR="009E4BEB" w:rsidRPr="0063159E" w:rsidRDefault="009E4BEB" w:rsidP="009E4BEB">
      <w:pPr>
        <w:pStyle w:val="BodyText"/>
        <w:spacing w:line="276" w:lineRule="auto"/>
        <w:rPr>
          <w:rFonts w:ascii="Arial"/>
          <w:lang w:val="sr-Cyrl-RS"/>
        </w:rPr>
      </w:pPr>
    </w:p>
    <w:p w14:paraId="335CF463" w14:textId="77777777" w:rsidR="009E4BEB" w:rsidRPr="0063159E" w:rsidRDefault="009E4BEB" w:rsidP="009E4BEB">
      <w:pPr>
        <w:pStyle w:val="BodyText"/>
        <w:spacing w:line="276" w:lineRule="auto"/>
        <w:rPr>
          <w:rFonts w:ascii="Arial"/>
          <w:lang w:val="sr-Cyrl-RS"/>
        </w:rPr>
      </w:pPr>
    </w:p>
    <w:p w14:paraId="10184F76" w14:textId="77777777" w:rsidR="009E4BEB" w:rsidRPr="0063159E" w:rsidRDefault="009E4BEB" w:rsidP="009E4BEB">
      <w:pPr>
        <w:pStyle w:val="BodyText"/>
        <w:spacing w:line="276" w:lineRule="auto"/>
        <w:rPr>
          <w:rFonts w:ascii="Arial"/>
          <w:lang w:val="sr-Cyrl-RS"/>
        </w:rPr>
      </w:pPr>
    </w:p>
    <w:p w14:paraId="0FAD1F03" w14:textId="77777777" w:rsidR="009E4BEB" w:rsidRPr="0063159E" w:rsidRDefault="009E4BEB" w:rsidP="009E4BEB">
      <w:pPr>
        <w:pStyle w:val="BodyText"/>
        <w:spacing w:line="276" w:lineRule="auto"/>
        <w:rPr>
          <w:rFonts w:ascii="Arial"/>
          <w:lang w:val="sr-Cyrl-RS"/>
        </w:rPr>
      </w:pPr>
    </w:p>
    <w:p w14:paraId="7F8B71F4" w14:textId="77777777" w:rsidR="009E4BEB" w:rsidRPr="0063159E" w:rsidRDefault="009E4BEB" w:rsidP="009E4BEB">
      <w:pPr>
        <w:pStyle w:val="BodyText"/>
        <w:spacing w:line="276" w:lineRule="auto"/>
        <w:rPr>
          <w:rFonts w:ascii="Arial"/>
          <w:lang w:val="sr-Cyrl-RS"/>
        </w:rPr>
      </w:pPr>
    </w:p>
    <w:p w14:paraId="239FA2DD" w14:textId="77777777" w:rsidR="009E4BEB" w:rsidRPr="0063159E" w:rsidRDefault="009E4BEB" w:rsidP="009E4BEB">
      <w:pPr>
        <w:pStyle w:val="BodyText"/>
        <w:spacing w:before="4" w:line="276" w:lineRule="auto"/>
        <w:rPr>
          <w:rFonts w:ascii="Arial"/>
          <w:sz w:val="30"/>
          <w:lang w:val="sr-Cyrl-RS"/>
        </w:rPr>
      </w:pPr>
    </w:p>
    <w:p w14:paraId="3E37D0A0" w14:textId="77777777" w:rsidR="009E4BEB" w:rsidRPr="0063159E" w:rsidRDefault="009E4BEB" w:rsidP="009E4BEB">
      <w:pPr>
        <w:pStyle w:val="Heading1"/>
        <w:numPr>
          <w:ilvl w:val="0"/>
          <w:numId w:val="0"/>
        </w:numPr>
        <w:spacing w:line="276" w:lineRule="auto"/>
        <w:rPr>
          <w:b w:val="0"/>
          <w:lang w:val="sr-Cyrl-RS"/>
        </w:rPr>
      </w:pPr>
      <w:bookmarkStart w:id="0" w:name="_Toc445500656"/>
      <w:bookmarkStart w:id="1" w:name="_Toc445503126"/>
      <w:bookmarkStart w:id="2" w:name="_Toc445503164"/>
      <w:bookmarkStart w:id="3" w:name="_Toc445505722"/>
      <w:bookmarkStart w:id="4" w:name="_Toc445505755"/>
      <w:bookmarkStart w:id="5" w:name="_Toc445546838"/>
      <w:bookmarkStart w:id="6" w:name="_Toc446020612"/>
      <w:bookmarkStart w:id="7" w:name="_Toc446021376"/>
      <w:bookmarkStart w:id="8" w:name="_Toc446022743"/>
      <w:bookmarkStart w:id="9" w:name="_Toc446065847"/>
      <w:r w:rsidRPr="0063159E">
        <w:rPr>
          <w:b w:val="0"/>
          <w:lang w:val="sr-Cyrl-RS"/>
        </w:rPr>
        <w:t>Светски путник</w:t>
      </w:r>
      <w:bookmarkEnd w:id="0"/>
      <w:bookmarkEnd w:id="1"/>
      <w:bookmarkEnd w:id="2"/>
      <w:bookmarkEnd w:id="3"/>
      <w:bookmarkEnd w:id="4"/>
      <w:bookmarkEnd w:id="5"/>
      <w:bookmarkEnd w:id="6"/>
      <w:bookmarkEnd w:id="7"/>
      <w:bookmarkEnd w:id="8"/>
      <w:bookmarkEnd w:id="9"/>
    </w:p>
    <w:p w14:paraId="7E4B69E1" w14:textId="77777777" w:rsidR="009E4BEB" w:rsidRPr="0063159E" w:rsidRDefault="009E4BEB" w:rsidP="009E4BEB">
      <w:pPr>
        <w:pStyle w:val="BodyText"/>
        <w:spacing w:line="276" w:lineRule="auto"/>
        <w:rPr>
          <w:rFonts w:ascii="Arial"/>
          <w:sz w:val="36"/>
          <w:lang w:val="sr-Cyrl-RS"/>
        </w:rPr>
      </w:pPr>
    </w:p>
    <w:p w14:paraId="2E29E230" w14:textId="77777777" w:rsidR="009E4BEB" w:rsidRPr="0063159E" w:rsidRDefault="009E4BEB" w:rsidP="009E4BEB">
      <w:pPr>
        <w:pStyle w:val="BodyText"/>
        <w:spacing w:line="276" w:lineRule="auto"/>
        <w:rPr>
          <w:rFonts w:ascii="Arial"/>
          <w:sz w:val="36"/>
          <w:lang w:val="sr-Cyrl-RS"/>
        </w:rPr>
      </w:pPr>
    </w:p>
    <w:p w14:paraId="17D7123F" w14:textId="77777777" w:rsidR="009E4BEB" w:rsidRPr="0063159E" w:rsidRDefault="009E4BEB" w:rsidP="009E4BEB">
      <w:pPr>
        <w:pStyle w:val="BodyText"/>
        <w:spacing w:line="276" w:lineRule="auto"/>
        <w:rPr>
          <w:rFonts w:ascii="Arial"/>
          <w:sz w:val="36"/>
          <w:lang w:val="sr-Cyrl-RS"/>
        </w:rPr>
      </w:pPr>
    </w:p>
    <w:p w14:paraId="30E3C751" w14:textId="77777777" w:rsidR="009E4BEB" w:rsidRPr="0063159E" w:rsidRDefault="009E4BEB" w:rsidP="009E4BEB">
      <w:pPr>
        <w:pStyle w:val="BodyText"/>
        <w:spacing w:line="276" w:lineRule="auto"/>
        <w:rPr>
          <w:rFonts w:ascii="Arial"/>
          <w:sz w:val="36"/>
          <w:lang w:val="sr-Cyrl-RS"/>
        </w:rPr>
      </w:pPr>
    </w:p>
    <w:p w14:paraId="2D622C65" w14:textId="77777777" w:rsidR="009E4BEB" w:rsidRPr="0063159E" w:rsidRDefault="009E4BEB" w:rsidP="009E4BEB">
      <w:pPr>
        <w:pStyle w:val="BodyText"/>
        <w:spacing w:line="276" w:lineRule="auto"/>
        <w:rPr>
          <w:rFonts w:ascii="Arial"/>
          <w:sz w:val="36"/>
          <w:lang w:val="sr-Cyrl-RS"/>
        </w:rPr>
      </w:pPr>
    </w:p>
    <w:p w14:paraId="2A4DDA7C" w14:textId="7E9E5A8F" w:rsidR="009E4BEB" w:rsidRPr="0063159E" w:rsidRDefault="009E4BEB" w:rsidP="009E4BEB">
      <w:pPr>
        <w:pStyle w:val="Heading1"/>
        <w:numPr>
          <w:ilvl w:val="0"/>
          <w:numId w:val="0"/>
        </w:numPr>
        <w:spacing w:before="262" w:line="276" w:lineRule="auto"/>
        <w:ind w:left="432"/>
        <w:rPr>
          <w:lang w:val="sr-Cyrl-RS"/>
        </w:rPr>
      </w:pPr>
      <w:bookmarkStart w:id="10" w:name="_Toc445500657"/>
      <w:bookmarkStart w:id="11" w:name="_Toc445503127"/>
      <w:bookmarkStart w:id="12" w:name="_Toc445503165"/>
      <w:bookmarkStart w:id="13" w:name="_Toc445505723"/>
      <w:bookmarkStart w:id="14" w:name="_Toc445505756"/>
      <w:bookmarkStart w:id="15" w:name="_Toc445546839"/>
      <w:bookmarkStart w:id="16" w:name="_Toc446020613"/>
      <w:bookmarkStart w:id="17" w:name="_Toc446021377"/>
      <w:bookmarkStart w:id="18" w:name="_Toc446022744"/>
      <w:bookmarkStart w:id="19" w:name="_Toc446065848"/>
      <w:r w:rsidRPr="0063159E">
        <w:rPr>
          <w:lang w:val="sr-Cyrl-RS"/>
        </w:rPr>
        <w:t xml:space="preserve">Спецификација сценарија употребе функционалности </w:t>
      </w:r>
      <w:bookmarkEnd w:id="10"/>
      <w:bookmarkEnd w:id="11"/>
      <w:bookmarkEnd w:id="12"/>
      <w:bookmarkEnd w:id="13"/>
      <w:bookmarkEnd w:id="14"/>
      <w:bookmarkEnd w:id="15"/>
      <w:r>
        <w:rPr>
          <w:lang w:val="sr-Cyrl-RS"/>
        </w:rPr>
        <w:t>одигравање</w:t>
      </w:r>
      <w:r w:rsidRPr="0063159E">
        <w:rPr>
          <w:lang w:val="sr-Cyrl-RS"/>
        </w:rPr>
        <w:t xml:space="preserve"> </w:t>
      </w:r>
      <w:r>
        <w:rPr>
          <w:lang w:val="sr-Cyrl-RS"/>
        </w:rPr>
        <w:t>потеза</w:t>
      </w:r>
      <w:r w:rsidRPr="0063159E">
        <w:rPr>
          <w:lang w:val="sr-Cyrl-RS"/>
        </w:rPr>
        <w:t xml:space="preserve"> </w:t>
      </w:r>
      <w:r>
        <w:rPr>
          <w:lang w:val="sr-Cyrl-RS"/>
        </w:rPr>
        <w:t>такмичара</w:t>
      </w:r>
      <w:bookmarkEnd w:id="16"/>
      <w:bookmarkEnd w:id="17"/>
      <w:bookmarkEnd w:id="18"/>
      <w:bookmarkEnd w:id="19"/>
    </w:p>
    <w:p w14:paraId="07C39EF1" w14:textId="77777777" w:rsidR="009E4BEB" w:rsidRPr="0063159E" w:rsidRDefault="009E4BEB" w:rsidP="009E4BEB">
      <w:pPr>
        <w:pStyle w:val="Heading1"/>
        <w:numPr>
          <w:ilvl w:val="0"/>
          <w:numId w:val="0"/>
        </w:numPr>
        <w:spacing w:before="262" w:line="276" w:lineRule="auto"/>
        <w:ind w:left="432"/>
        <w:rPr>
          <w:lang w:val="sr-Cyrl-RS"/>
        </w:rPr>
      </w:pPr>
    </w:p>
    <w:p w14:paraId="76B5397F" w14:textId="77777777" w:rsidR="009E4BEB" w:rsidRPr="0063159E" w:rsidRDefault="009E4BEB" w:rsidP="009E4BEB">
      <w:pPr>
        <w:pStyle w:val="Heading1"/>
        <w:numPr>
          <w:ilvl w:val="0"/>
          <w:numId w:val="0"/>
        </w:numPr>
        <w:spacing w:before="262" w:line="276" w:lineRule="auto"/>
        <w:ind w:left="432"/>
        <w:rPr>
          <w:b w:val="0"/>
          <w:sz w:val="24"/>
          <w:lang w:val="sr-Cyrl-RS"/>
        </w:rPr>
        <w:sectPr w:rsidR="009E4BEB" w:rsidRPr="0063159E" w:rsidSect="00770B19">
          <w:pgSz w:w="11910" w:h="16840"/>
          <w:pgMar w:top="1340" w:right="1680" w:bottom="280" w:left="1680" w:header="720" w:footer="720" w:gutter="0"/>
          <w:cols w:space="720"/>
        </w:sectPr>
      </w:pPr>
      <w:bookmarkStart w:id="20" w:name="_Toc445500658"/>
      <w:bookmarkStart w:id="21" w:name="_Toc445503128"/>
      <w:bookmarkStart w:id="22" w:name="_Toc445503166"/>
      <w:bookmarkStart w:id="23" w:name="_Toc445505724"/>
      <w:bookmarkStart w:id="24" w:name="_Toc445505757"/>
      <w:bookmarkStart w:id="25" w:name="_Toc445546840"/>
      <w:bookmarkStart w:id="26" w:name="_Toc446020614"/>
      <w:bookmarkStart w:id="27" w:name="_Toc446021378"/>
      <w:bookmarkStart w:id="28" w:name="_Toc446022745"/>
      <w:bookmarkStart w:id="29" w:name="_Toc446065849"/>
      <w:r w:rsidRPr="0063159E">
        <w:rPr>
          <w:b w:val="0"/>
          <w:sz w:val="32"/>
          <w:lang w:val="sr-Cyrl-RS"/>
        </w:rPr>
        <w:t>Верзија 1.0</w:t>
      </w:r>
      <w:bookmarkEnd w:id="20"/>
      <w:bookmarkEnd w:id="21"/>
      <w:bookmarkEnd w:id="22"/>
      <w:bookmarkEnd w:id="23"/>
      <w:bookmarkEnd w:id="24"/>
      <w:bookmarkEnd w:id="25"/>
      <w:bookmarkEnd w:id="26"/>
      <w:bookmarkEnd w:id="27"/>
      <w:bookmarkEnd w:id="28"/>
      <w:bookmarkEnd w:id="29"/>
    </w:p>
    <w:p w14:paraId="216BB4F3" w14:textId="77777777" w:rsidR="009E4BEB" w:rsidRPr="0063159E" w:rsidRDefault="009E4BEB" w:rsidP="009E4BEB">
      <w:pPr>
        <w:pStyle w:val="Heading1"/>
        <w:numPr>
          <w:ilvl w:val="0"/>
          <w:numId w:val="0"/>
        </w:numPr>
        <w:spacing w:after="5" w:line="276" w:lineRule="auto"/>
        <w:ind w:left="3119" w:right="3300"/>
        <w:rPr>
          <w:lang w:val="sr-Cyrl-RS"/>
        </w:rPr>
      </w:pPr>
      <w:bookmarkStart w:id="30" w:name="_Toc445500659"/>
      <w:bookmarkStart w:id="31" w:name="_Toc445503129"/>
      <w:bookmarkStart w:id="32" w:name="_Toc445503167"/>
      <w:bookmarkStart w:id="33" w:name="_Toc445505725"/>
      <w:bookmarkStart w:id="34" w:name="_Toc445505758"/>
      <w:bookmarkStart w:id="35" w:name="_Toc445546841"/>
      <w:bookmarkStart w:id="36" w:name="_Toc446020615"/>
      <w:bookmarkStart w:id="37" w:name="_Toc446021379"/>
      <w:bookmarkStart w:id="38" w:name="_Toc446022746"/>
      <w:bookmarkStart w:id="39" w:name="_Toc446065850"/>
      <w:r w:rsidRPr="0063159E">
        <w:rPr>
          <w:lang w:val="sr-Cyrl-RS"/>
        </w:rPr>
        <w:lastRenderedPageBreak/>
        <w:t>Списак измена</w:t>
      </w:r>
      <w:bookmarkEnd w:id="30"/>
      <w:bookmarkEnd w:id="31"/>
      <w:bookmarkEnd w:id="32"/>
      <w:bookmarkEnd w:id="33"/>
      <w:bookmarkEnd w:id="34"/>
      <w:bookmarkEnd w:id="35"/>
      <w:bookmarkEnd w:id="36"/>
      <w:bookmarkEnd w:id="37"/>
      <w:bookmarkEnd w:id="38"/>
      <w:bookmarkEnd w:id="39"/>
    </w:p>
    <w:p w14:paraId="3C0992D6" w14:textId="77777777" w:rsidR="009E4BEB" w:rsidRPr="0063159E" w:rsidRDefault="009E4BEB" w:rsidP="009E4BEB">
      <w:pPr>
        <w:pStyle w:val="Heading1"/>
        <w:numPr>
          <w:ilvl w:val="0"/>
          <w:numId w:val="0"/>
        </w:numPr>
        <w:spacing w:after="5" w:line="276" w:lineRule="auto"/>
        <w:ind w:left="3119" w:right="3300"/>
        <w:rPr>
          <w:lang w:val="sr-Cyrl-RS"/>
        </w:rPr>
      </w:pPr>
    </w:p>
    <w:tbl>
      <w:tblPr>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2"/>
        <w:gridCol w:w="3395"/>
        <w:gridCol w:w="2654"/>
      </w:tblGrid>
      <w:tr w:rsidR="009E4BEB" w:rsidRPr="0063159E" w14:paraId="1AB4675A" w14:textId="77777777" w:rsidTr="003B1FF5">
        <w:trPr>
          <w:trHeight w:hRule="exact" w:val="377"/>
        </w:trPr>
        <w:tc>
          <w:tcPr>
            <w:tcW w:w="2305" w:type="dxa"/>
          </w:tcPr>
          <w:p w14:paraId="5652FD4C" w14:textId="77777777" w:rsidR="009E4BEB" w:rsidRPr="0063159E" w:rsidRDefault="009E4BEB" w:rsidP="003B1FF5">
            <w:pPr>
              <w:pStyle w:val="TableParagraph"/>
              <w:spacing w:before="12" w:line="276" w:lineRule="auto"/>
              <w:ind w:left="830" w:right="831"/>
              <w:rPr>
                <w:b/>
                <w:sz w:val="20"/>
                <w:lang w:val="sr-Cyrl-RS"/>
              </w:rPr>
            </w:pPr>
            <w:r w:rsidRPr="0063159E">
              <w:rPr>
                <w:b/>
                <w:sz w:val="20"/>
                <w:lang w:val="sr-Cyrl-RS"/>
              </w:rPr>
              <w:t>Датум</w:t>
            </w:r>
          </w:p>
        </w:tc>
        <w:tc>
          <w:tcPr>
            <w:tcW w:w="1152" w:type="dxa"/>
          </w:tcPr>
          <w:p w14:paraId="48CC397B" w14:textId="77777777" w:rsidR="009E4BEB" w:rsidRPr="0063159E" w:rsidRDefault="009E4BEB" w:rsidP="003B1FF5">
            <w:pPr>
              <w:pStyle w:val="TableParagraph"/>
              <w:spacing w:before="12" w:line="276" w:lineRule="auto"/>
              <w:ind w:left="251"/>
              <w:rPr>
                <w:b/>
                <w:sz w:val="20"/>
                <w:lang w:val="sr-Cyrl-RS"/>
              </w:rPr>
            </w:pPr>
            <w:r w:rsidRPr="0063159E">
              <w:rPr>
                <w:b/>
                <w:sz w:val="20"/>
                <w:lang w:val="sr-Cyrl-RS"/>
              </w:rPr>
              <w:t>Верзија</w:t>
            </w:r>
          </w:p>
        </w:tc>
        <w:tc>
          <w:tcPr>
            <w:tcW w:w="3395" w:type="dxa"/>
          </w:tcPr>
          <w:p w14:paraId="5DC5FA99" w14:textId="77777777" w:rsidR="009E4BEB" w:rsidRPr="0063159E" w:rsidRDefault="009E4BEB" w:rsidP="003B1FF5">
            <w:pPr>
              <w:pStyle w:val="TableParagraph"/>
              <w:spacing w:before="12" w:line="276" w:lineRule="auto"/>
              <w:ind w:left="844" w:right="1300" w:hanging="142"/>
              <w:rPr>
                <w:b/>
                <w:sz w:val="20"/>
                <w:lang w:val="sr-Cyrl-RS"/>
              </w:rPr>
            </w:pPr>
            <w:r w:rsidRPr="0063159E">
              <w:rPr>
                <w:b/>
                <w:sz w:val="20"/>
                <w:lang w:val="sr-Cyrl-RS"/>
              </w:rPr>
              <w:t>Места измене</w:t>
            </w:r>
          </w:p>
        </w:tc>
        <w:tc>
          <w:tcPr>
            <w:tcW w:w="2654" w:type="dxa"/>
          </w:tcPr>
          <w:p w14:paraId="0F2BB466" w14:textId="77777777" w:rsidR="009E4BEB" w:rsidRPr="0063159E" w:rsidRDefault="009E4BEB" w:rsidP="003B1FF5">
            <w:pPr>
              <w:pStyle w:val="TableParagraph"/>
              <w:spacing w:before="12" w:line="276" w:lineRule="auto"/>
              <w:ind w:left="905" w:right="906" w:hanging="191"/>
              <w:rPr>
                <w:b/>
                <w:sz w:val="20"/>
                <w:lang w:val="sr-Cyrl-RS"/>
              </w:rPr>
            </w:pPr>
            <w:r w:rsidRPr="0063159E">
              <w:rPr>
                <w:b/>
                <w:sz w:val="20"/>
                <w:lang w:val="sr-Cyrl-RS"/>
              </w:rPr>
              <w:t>Аутор</w:t>
            </w:r>
          </w:p>
        </w:tc>
      </w:tr>
      <w:tr w:rsidR="009E4BEB" w:rsidRPr="0063159E" w14:paraId="6E06FB65" w14:textId="77777777" w:rsidTr="003B1FF5">
        <w:trPr>
          <w:trHeight w:hRule="exact" w:val="410"/>
        </w:trPr>
        <w:tc>
          <w:tcPr>
            <w:tcW w:w="2305" w:type="dxa"/>
          </w:tcPr>
          <w:p w14:paraId="15EDA750" w14:textId="77777777" w:rsidR="009E4BEB" w:rsidRPr="0063159E" w:rsidRDefault="009E4BEB" w:rsidP="003B1FF5">
            <w:pPr>
              <w:pStyle w:val="TableParagraph"/>
              <w:spacing w:line="276" w:lineRule="auto"/>
              <w:ind w:left="100"/>
              <w:rPr>
                <w:lang w:val="sr-Cyrl-RS"/>
              </w:rPr>
            </w:pPr>
            <w:r w:rsidRPr="0063159E">
              <w:rPr>
                <w:lang w:val="sr-Cyrl-RS"/>
              </w:rPr>
              <w:t>17.3.2016.</w:t>
            </w:r>
          </w:p>
        </w:tc>
        <w:tc>
          <w:tcPr>
            <w:tcW w:w="1152" w:type="dxa"/>
          </w:tcPr>
          <w:p w14:paraId="593863B4" w14:textId="77777777" w:rsidR="009E4BEB" w:rsidRPr="0063159E" w:rsidRDefault="009E4BEB" w:rsidP="003B1FF5">
            <w:pPr>
              <w:pStyle w:val="TableParagraph"/>
              <w:spacing w:line="276" w:lineRule="auto"/>
              <w:ind w:left="100"/>
              <w:rPr>
                <w:lang w:val="sr-Cyrl-RS"/>
              </w:rPr>
            </w:pPr>
            <w:r w:rsidRPr="0063159E">
              <w:rPr>
                <w:lang w:val="sr-Cyrl-RS"/>
              </w:rPr>
              <w:t>1.0</w:t>
            </w:r>
          </w:p>
        </w:tc>
        <w:tc>
          <w:tcPr>
            <w:tcW w:w="3395" w:type="dxa"/>
          </w:tcPr>
          <w:p w14:paraId="6355E0B5" w14:textId="77777777" w:rsidR="009E4BEB" w:rsidRPr="0063159E" w:rsidRDefault="009E4BEB" w:rsidP="003B1FF5">
            <w:pPr>
              <w:pStyle w:val="TableParagraph"/>
              <w:spacing w:line="276" w:lineRule="auto"/>
              <w:ind w:left="100"/>
              <w:rPr>
                <w:lang w:val="sr-Cyrl-RS"/>
              </w:rPr>
            </w:pPr>
            <w:r w:rsidRPr="0063159E">
              <w:rPr>
                <w:lang w:val="sr-Cyrl-RS"/>
              </w:rPr>
              <w:t>Основна верзија</w:t>
            </w:r>
          </w:p>
        </w:tc>
        <w:tc>
          <w:tcPr>
            <w:tcW w:w="2654" w:type="dxa"/>
          </w:tcPr>
          <w:p w14:paraId="709A644E" w14:textId="77777777" w:rsidR="009E4BEB" w:rsidRPr="0063159E" w:rsidRDefault="009E4BEB" w:rsidP="003B1FF5">
            <w:pPr>
              <w:pStyle w:val="TableParagraph"/>
              <w:spacing w:line="276" w:lineRule="auto"/>
              <w:ind w:left="100"/>
              <w:rPr>
                <w:lang w:val="sr-Cyrl-RS"/>
              </w:rPr>
            </w:pPr>
            <w:r w:rsidRPr="0063159E">
              <w:rPr>
                <w:lang w:val="sr-Cyrl-RS"/>
              </w:rPr>
              <w:t>Ђорђе Живановић</w:t>
            </w:r>
          </w:p>
        </w:tc>
      </w:tr>
      <w:tr w:rsidR="009E4BEB" w:rsidRPr="0063159E" w14:paraId="0A2DC5C1" w14:textId="77777777" w:rsidTr="003B1FF5">
        <w:trPr>
          <w:trHeight w:hRule="exact" w:val="374"/>
        </w:trPr>
        <w:tc>
          <w:tcPr>
            <w:tcW w:w="2305" w:type="dxa"/>
          </w:tcPr>
          <w:p w14:paraId="1CE743A9" w14:textId="77777777" w:rsidR="009E4BEB" w:rsidRPr="0063159E" w:rsidRDefault="009E4BEB" w:rsidP="003B1FF5">
            <w:pPr>
              <w:spacing w:line="276" w:lineRule="auto"/>
              <w:rPr>
                <w:lang w:val="sr-Cyrl-RS"/>
              </w:rPr>
            </w:pPr>
          </w:p>
        </w:tc>
        <w:tc>
          <w:tcPr>
            <w:tcW w:w="1152" w:type="dxa"/>
          </w:tcPr>
          <w:p w14:paraId="6F1B6882" w14:textId="77777777" w:rsidR="009E4BEB" w:rsidRPr="0063159E" w:rsidRDefault="009E4BEB" w:rsidP="003B1FF5">
            <w:pPr>
              <w:spacing w:line="276" w:lineRule="auto"/>
              <w:rPr>
                <w:lang w:val="sr-Cyrl-RS"/>
              </w:rPr>
            </w:pPr>
          </w:p>
        </w:tc>
        <w:tc>
          <w:tcPr>
            <w:tcW w:w="3395" w:type="dxa"/>
          </w:tcPr>
          <w:p w14:paraId="09853353" w14:textId="77777777" w:rsidR="009E4BEB" w:rsidRPr="0063159E" w:rsidRDefault="009E4BEB" w:rsidP="003B1FF5">
            <w:pPr>
              <w:spacing w:line="276" w:lineRule="auto"/>
              <w:rPr>
                <w:lang w:val="sr-Cyrl-RS"/>
              </w:rPr>
            </w:pPr>
          </w:p>
        </w:tc>
        <w:tc>
          <w:tcPr>
            <w:tcW w:w="2654" w:type="dxa"/>
          </w:tcPr>
          <w:p w14:paraId="560EA070" w14:textId="77777777" w:rsidR="009E4BEB" w:rsidRPr="0063159E" w:rsidRDefault="009E4BEB" w:rsidP="003B1FF5">
            <w:pPr>
              <w:spacing w:line="276" w:lineRule="auto"/>
              <w:rPr>
                <w:lang w:val="sr-Cyrl-RS"/>
              </w:rPr>
            </w:pPr>
          </w:p>
        </w:tc>
      </w:tr>
      <w:tr w:rsidR="009E4BEB" w:rsidRPr="0063159E" w14:paraId="0C836CF8" w14:textId="77777777" w:rsidTr="003B1FF5">
        <w:trPr>
          <w:trHeight w:hRule="exact" w:val="374"/>
        </w:trPr>
        <w:tc>
          <w:tcPr>
            <w:tcW w:w="2305" w:type="dxa"/>
          </w:tcPr>
          <w:p w14:paraId="19082128" w14:textId="77777777" w:rsidR="009E4BEB" w:rsidRPr="0063159E" w:rsidRDefault="009E4BEB" w:rsidP="003B1FF5">
            <w:pPr>
              <w:spacing w:line="276" w:lineRule="auto"/>
              <w:rPr>
                <w:lang w:val="sr-Cyrl-RS"/>
              </w:rPr>
            </w:pPr>
          </w:p>
        </w:tc>
        <w:tc>
          <w:tcPr>
            <w:tcW w:w="1152" w:type="dxa"/>
          </w:tcPr>
          <w:p w14:paraId="67ECBD2B" w14:textId="77777777" w:rsidR="009E4BEB" w:rsidRPr="0063159E" w:rsidRDefault="009E4BEB" w:rsidP="003B1FF5">
            <w:pPr>
              <w:spacing w:line="276" w:lineRule="auto"/>
              <w:rPr>
                <w:lang w:val="sr-Cyrl-RS"/>
              </w:rPr>
            </w:pPr>
          </w:p>
        </w:tc>
        <w:tc>
          <w:tcPr>
            <w:tcW w:w="3395" w:type="dxa"/>
          </w:tcPr>
          <w:p w14:paraId="0021F8F6" w14:textId="77777777" w:rsidR="009E4BEB" w:rsidRPr="0063159E" w:rsidRDefault="009E4BEB" w:rsidP="003B1FF5">
            <w:pPr>
              <w:spacing w:line="276" w:lineRule="auto"/>
              <w:rPr>
                <w:lang w:val="sr-Cyrl-RS"/>
              </w:rPr>
            </w:pPr>
          </w:p>
        </w:tc>
        <w:tc>
          <w:tcPr>
            <w:tcW w:w="2654" w:type="dxa"/>
          </w:tcPr>
          <w:p w14:paraId="32589CC8" w14:textId="77777777" w:rsidR="009E4BEB" w:rsidRPr="0063159E" w:rsidRDefault="009E4BEB" w:rsidP="003B1FF5">
            <w:pPr>
              <w:spacing w:line="276" w:lineRule="auto"/>
              <w:rPr>
                <w:lang w:val="sr-Cyrl-RS"/>
              </w:rPr>
            </w:pPr>
          </w:p>
        </w:tc>
      </w:tr>
      <w:tr w:rsidR="009E4BEB" w:rsidRPr="0063159E" w14:paraId="0877B353" w14:textId="77777777" w:rsidTr="003B1FF5">
        <w:trPr>
          <w:trHeight w:hRule="exact" w:val="377"/>
        </w:trPr>
        <w:tc>
          <w:tcPr>
            <w:tcW w:w="2305" w:type="dxa"/>
          </w:tcPr>
          <w:p w14:paraId="28F80C75" w14:textId="77777777" w:rsidR="009E4BEB" w:rsidRPr="0063159E" w:rsidRDefault="009E4BEB" w:rsidP="003B1FF5">
            <w:pPr>
              <w:spacing w:line="276" w:lineRule="auto"/>
              <w:rPr>
                <w:lang w:val="sr-Cyrl-RS"/>
              </w:rPr>
            </w:pPr>
          </w:p>
        </w:tc>
        <w:tc>
          <w:tcPr>
            <w:tcW w:w="1152" w:type="dxa"/>
          </w:tcPr>
          <w:p w14:paraId="4F02BE58" w14:textId="77777777" w:rsidR="009E4BEB" w:rsidRPr="0063159E" w:rsidRDefault="009E4BEB" w:rsidP="003B1FF5">
            <w:pPr>
              <w:spacing w:line="276" w:lineRule="auto"/>
              <w:rPr>
                <w:lang w:val="sr-Cyrl-RS"/>
              </w:rPr>
            </w:pPr>
          </w:p>
        </w:tc>
        <w:tc>
          <w:tcPr>
            <w:tcW w:w="3395" w:type="dxa"/>
          </w:tcPr>
          <w:p w14:paraId="374D07A4" w14:textId="77777777" w:rsidR="009E4BEB" w:rsidRPr="0063159E" w:rsidRDefault="009E4BEB" w:rsidP="003B1FF5">
            <w:pPr>
              <w:spacing w:line="276" w:lineRule="auto"/>
              <w:rPr>
                <w:lang w:val="sr-Cyrl-RS"/>
              </w:rPr>
            </w:pPr>
          </w:p>
        </w:tc>
        <w:tc>
          <w:tcPr>
            <w:tcW w:w="2654" w:type="dxa"/>
          </w:tcPr>
          <w:p w14:paraId="212AF7F8" w14:textId="77777777" w:rsidR="009E4BEB" w:rsidRPr="0063159E" w:rsidRDefault="009E4BEB" w:rsidP="003B1FF5">
            <w:pPr>
              <w:spacing w:line="276" w:lineRule="auto"/>
              <w:rPr>
                <w:lang w:val="sr-Cyrl-RS"/>
              </w:rPr>
            </w:pPr>
          </w:p>
        </w:tc>
      </w:tr>
    </w:tbl>
    <w:p w14:paraId="73271C8A" w14:textId="77777777" w:rsidR="009E4BEB" w:rsidRPr="0063159E" w:rsidRDefault="009E4BEB" w:rsidP="009E4BEB">
      <w:pPr>
        <w:spacing w:line="276" w:lineRule="auto"/>
        <w:rPr>
          <w:lang w:val="sr-Cyrl-RS"/>
        </w:rPr>
      </w:pPr>
    </w:p>
    <w:p w14:paraId="3E7ECC79" w14:textId="77777777" w:rsidR="009E4BEB" w:rsidRPr="0063159E" w:rsidRDefault="009E4BEB" w:rsidP="009E4BEB">
      <w:pPr>
        <w:spacing w:line="276" w:lineRule="auto"/>
        <w:rPr>
          <w:lang w:val="sr-Cyrl-RS"/>
        </w:rPr>
      </w:pPr>
      <w:r w:rsidRPr="0063159E">
        <w:rPr>
          <w:lang w:val="sr-Cyrl-RS"/>
        </w:rPr>
        <w:br w:type="page"/>
      </w:r>
    </w:p>
    <w:p w14:paraId="21771EFE" w14:textId="77777777" w:rsidR="009E4BEB" w:rsidRPr="0063159E" w:rsidRDefault="009E4BEB" w:rsidP="009E4BEB">
      <w:pPr>
        <w:spacing w:line="276" w:lineRule="auto"/>
        <w:rPr>
          <w:lang w:val="sr-Cyrl-RS"/>
        </w:rPr>
      </w:pPr>
    </w:p>
    <w:bookmarkStart w:id="40" w:name="_Toc446065851" w:displacedByCustomXml="next"/>
    <w:bookmarkStart w:id="41" w:name="_Toc446020616" w:displacedByCustomXml="next"/>
    <w:bookmarkStart w:id="42" w:name="_Toc446021380" w:displacedByCustomXml="next"/>
    <w:bookmarkStart w:id="43" w:name="_Toc446022747" w:displacedByCustomXml="next"/>
    <w:sdt>
      <w:sdtPr>
        <w:rPr>
          <w:rFonts w:ascii="Times New Roman" w:eastAsia="Times New Roman" w:hAnsi="Times New Roman" w:cs="Times New Roman"/>
          <w:b w:val="0"/>
          <w:bCs w:val="0"/>
          <w:sz w:val="24"/>
          <w:szCs w:val="22"/>
          <w:lang w:val="sr-Cyrl-RS"/>
        </w:rPr>
        <w:id w:val="17266957"/>
        <w:docPartObj>
          <w:docPartGallery w:val="Table of Contents"/>
          <w:docPartUnique/>
        </w:docPartObj>
      </w:sdtPr>
      <w:sdtEndPr/>
      <w:sdtContent>
        <w:bookmarkStart w:id="44" w:name="_Toc445546842" w:displacedByCustomXml="prev"/>
        <w:bookmarkStart w:id="45" w:name="_Toc445505759" w:displacedByCustomXml="prev"/>
        <w:bookmarkStart w:id="46" w:name="_Toc445505726" w:displacedByCustomXml="prev"/>
        <w:bookmarkStart w:id="47" w:name="_Toc445503130" w:displacedByCustomXml="prev"/>
        <w:bookmarkStart w:id="48" w:name="_Toc445503168" w:displacedByCustomXml="prev"/>
        <w:p w14:paraId="71ECB25D" w14:textId="77777777" w:rsidR="009E4BEB" w:rsidRPr="0063159E" w:rsidRDefault="009E4BEB" w:rsidP="009E4BEB">
          <w:pPr>
            <w:pStyle w:val="Heading1"/>
            <w:numPr>
              <w:ilvl w:val="0"/>
              <w:numId w:val="0"/>
            </w:numPr>
            <w:spacing w:line="276" w:lineRule="auto"/>
            <w:ind w:left="432"/>
            <w:jc w:val="left"/>
            <w:rPr>
              <w:lang w:val="sr-Cyrl-RS"/>
            </w:rPr>
          </w:pPr>
          <w:r w:rsidRPr="0063159E">
            <w:rPr>
              <w:lang w:val="sr-Cyrl-RS"/>
            </w:rPr>
            <w:t>Садржај</w:t>
          </w:r>
          <w:bookmarkEnd w:id="48"/>
          <w:bookmarkEnd w:id="47"/>
          <w:bookmarkEnd w:id="46"/>
          <w:bookmarkEnd w:id="45"/>
          <w:bookmarkEnd w:id="44"/>
          <w:bookmarkEnd w:id="43"/>
          <w:bookmarkEnd w:id="42"/>
          <w:bookmarkEnd w:id="41"/>
          <w:bookmarkEnd w:id="40"/>
        </w:p>
        <w:p w14:paraId="20838D8D" w14:textId="77777777" w:rsidR="009E4BEB" w:rsidRPr="0063159E" w:rsidRDefault="009E4BEB" w:rsidP="009E4BEB">
          <w:pPr>
            <w:spacing w:line="276" w:lineRule="auto"/>
            <w:rPr>
              <w:lang w:val="sr-Cyrl-RS"/>
            </w:rPr>
          </w:pPr>
        </w:p>
        <w:p w14:paraId="0DF37F23" w14:textId="2AE732A1" w:rsidR="00A37498" w:rsidRDefault="009E4BEB" w:rsidP="00A37498">
          <w:pPr>
            <w:pStyle w:val="TOC1"/>
            <w:tabs>
              <w:tab w:val="right" w:leader="dot" w:pos="9730"/>
            </w:tabs>
            <w:rPr>
              <w:rFonts w:asciiTheme="minorHAnsi" w:eastAsiaTheme="minorEastAsia" w:hAnsiTheme="minorHAnsi" w:cstheme="minorBidi"/>
              <w:noProof/>
              <w:sz w:val="22"/>
              <w:lang w:val="sr-Cyrl-RS" w:eastAsia="sr-Cyrl-RS"/>
            </w:rPr>
          </w:pPr>
          <w:r w:rsidRPr="0063159E">
            <w:rPr>
              <w:lang w:val="sr-Cyrl-RS"/>
            </w:rPr>
            <w:fldChar w:fldCharType="begin"/>
          </w:r>
          <w:r w:rsidRPr="0063159E">
            <w:rPr>
              <w:lang w:val="sr-Cyrl-RS"/>
            </w:rPr>
            <w:instrText xml:space="preserve"> TOC \o "1-3" \h \z \u </w:instrText>
          </w:r>
          <w:r w:rsidRPr="0063159E">
            <w:rPr>
              <w:lang w:val="sr-Cyrl-RS"/>
            </w:rPr>
            <w:fldChar w:fldCharType="separate"/>
          </w:r>
        </w:p>
        <w:p w14:paraId="51611AA9" w14:textId="77777777" w:rsidR="00A37498" w:rsidRDefault="00E5752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3" w:history="1">
            <w:r w:rsidR="00A37498" w:rsidRPr="004762AB">
              <w:rPr>
                <w:rStyle w:val="Hyperlink"/>
                <w:noProof/>
                <w:lang w:val="sr-Cyrl-RS"/>
              </w:rPr>
              <w:t>1.1</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Резиме</w:t>
            </w:r>
            <w:r w:rsidR="00A37498">
              <w:rPr>
                <w:noProof/>
                <w:webHidden/>
              </w:rPr>
              <w:tab/>
            </w:r>
            <w:r w:rsidR="00A37498">
              <w:rPr>
                <w:noProof/>
                <w:webHidden/>
              </w:rPr>
              <w:fldChar w:fldCharType="begin"/>
            </w:r>
            <w:r w:rsidR="00A37498">
              <w:rPr>
                <w:noProof/>
                <w:webHidden/>
              </w:rPr>
              <w:instrText xml:space="preserve"> PAGEREF _Toc446065853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1548A109" w14:textId="77777777" w:rsidR="00A37498" w:rsidRDefault="00E5752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4" w:history="1">
            <w:r w:rsidR="00A37498" w:rsidRPr="004762AB">
              <w:rPr>
                <w:rStyle w:val="Hyperlink"/>
                <w:noProof/>
                <w:lang w:val="sr-Cyrl-RS"/>
              </w:rPr>
              <w:t>1.2</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Намена документа и циљне групе</w:t>
            </w:r>
            <w:r w:rsidR="00A37498">
              <w:rPr>
                <w:noProof/>
                <w:webHidden/>
              </w:rPr>
              <w:tab/>
            </w:r>
            <w:r w:rsidR="00A37498">
              <w:rPr>
                <w:noProof/>
                <w:webHidden/>
              </w:rPr>
              <w:fldChar w:fldCharType="begin"/>
            </w:r>
            <w:r w:rsidR="00A37498">
              <w:rPr>
                <w:noProof/>
                <w:webHidden/>
              </w:rPr>
              <w:instrText xml:space="preserve"> PAGEREF _Toc446065854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1E568F5E" w14:textId="77777777" w:rsidR="00A37498" w:rsidRDefault="00E5752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5" w:history="1">
            <w:r w:rsidR="00A37498" w:rsidRPr="004762AB">
              <w:rPr>
                <w:rStyle w:val="Hyperlink"/>
                <w:noProof/>
                <w:lang w:val="sr-Cyrl-RS"/>
              </w:rPr>
              <w:t>1.3</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Референце</w:t>
            </w:r>
            <w:r w:rsidR="00A37498">
              <w:rPr>
                <w:noProof/>
                <w:webHidden/>
              </w:rPr>
              <w:tab/>
            </w:r>
            <w:r w:rsidR="00A37498">
              <w:rPr>
                <w:noProof/>
                <w:webHidden/>
              </w:rPr>
              <w:fldChar w:fldCharType="begin"/>
            </w:r>
            <w:r w:rsidR="00A37498">
              <w:rPr>
                <w:noProof/>
                <w:webHidden/>
              </w:rPr>
              <w:instrText xml:space="preserve"> PAGEREF _Toc446065855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79C6CC5B" w14:textId="77777777" w:rsidR="00A37498" w:rsidRDefault="00E5752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6" w:history="1">
            <w:r w:rsidR="00A37498" w:rsidRPr="004762AB">
              <w:rPr>
                <w:rStyle w:val="Hyperlink"/>
                <w:noProof/>
                <w:lang w:val="sr-Cyrl-RS"/>
              </w:rPr>
              <w:t>1.4</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Отворена питања</w:t>
            </w:r>
            <w:r w:rsidR="00A37498">
              <w:rPr>
                <w:noProof/>
                <w:webHidden/>
              </w:rPr>
              <w:tab/>
            </w:r>
            <w:r w:rsidR="00A37498">
              <w:rPr>
                <w:noProof/>
                <w:webHidden/>
              </w:rPr>
              <w:fldChar w:fldCharType="begin"/>
            </w:r>
            <w:r w:rsidR="00A37498">
              <w:rPr>
                <w:noProof/>
                <w:webHidden/>
              </w:rPr>
              <w:instrText xml:space="preserve"> PAGEREF _Toc446065856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5A9ABCA3" w14:textId="77777777" w:rsidR="00A37498" w:rsidRDefault="00E5752E">
          <w:pPr>
            <w:pStyle w:val="TOC1"/>
            <w:tabs>
              <w:tab w:val="left" w:pos="480"/>
              <w:tab w:val="right" w:leader="dot" w:pos="9730"/>
            </w:tabs>
            <w:rPr>
              <w:rFonts w:asciiTheme="minorHAnsi" w:eastAsiaTheme="minorEastAsia" w:hAnsiTheme="minorHAnsi" w:cstheme="minorBidi"/>
              <w:noProof/>
              <w:sz w:val="22"/>
              <w:lang w:val="sr-Cyrl-RS" w:eastAsia="sr-Cyrl-RS"/>
            </w:rPr>
          </w:pPr>
          <w:hyperlink w:anchor="_Toc446065857" w:history="1">
            <w:r w:rsidR="00A37498" w:rsidRPr="004762AB">
              <w:rPr>
                <w:rStyle w:val="Hyperlink"/>
                <w:noProof/>
                <w:w w:val="99"/>
                <w:lang w:val="sr-Cyrl-RS"/>
              </w:rPr>
              <w:t>2</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Сценарио прегледа нове игре за такмичара</w:t>
            </w:r>
            <w:r w:rsidR="00A37498">
              <w:rPr>
                <w:noProof/>
                <w:webHidden/>
              </w:rPr>
              <w:tab/>
            </w:r>
            <w:r w:rsidR="00A37498">
              <w:rPr>
                <w:noProof/>
                <w:webHidden/>
              </w:rPr>
              <w:fldChar w:fldCharType="begin"/>
            </w:r>
            <w:r w:rsidR="00A37498">
              <w:rPr>
                <w:noProof/>
                <w:webHidden/>
              </w:rPr>
              <w:instrText xml:space="preserve"> PAGEREF _Toc446065857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7D43A389" w14:textId="77777777" w:rsidR="00A37498" w:rsidRDefault="00E5752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8" w:history="1">
            <w:r w:rsidR="00A37498" w:rsidRPr="004762AB">
              <w:rPr>
                <w:rStyle w:val="Hyperlink"/>
                <w:noProof/>
                <w:lang w:val="sr-Cyrl-RS"/>
              </w:rPr>
              <w:t>2.1</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Кратак опис</w:t>
            </w:r>
            <w:r w:rsidR="00A37498">
              <w:rPr>
                <w:noProof/>
                <w:webHidden/>
              </w:rPr>
              <w:tab/>
            </w:r>
            <w:r w:rsidR="00A37498">
              <w:rPr>
                <w:noProof/>
                <w:webHidden/>
              </w:rPr>
              <w:fldChar w:fldCharType="begin"/>
            </w:r>
            <w:r w:rsidR="00A37498">
              <w:rPr>
                <w:noProof/>
                <w:webHidden/>
              </w:rPr>
              <w:instrText xml:space="preserve"> PAGEREF _Toc446065858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26E5B54F" w14:textId="77777777" w:rsidR="00A37498" w:rsidRDefault="00E5752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9" w:history="1">
            <w:r w:rsidR="00A37498" w:rsidRPr="004762AB">
              <w:rPr>
                <w:rStyle w:val="Hyperlink"/>
                <w:noProof/>
                <w:lang w:val="sr-Cyrl-RS"/>
              </w:rPr>
              <w:t>2.2</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Ток догађаја</w:t>
            </w:r>
            <w:r w:rsidR="00A37498">
              <w:rPr>
                <w:noProof/>
                <w:webHidden/>
              </w:rPr>
              <w:tab/>
            </w:r>
            <w:r w:rsidR="00A37498">
              <w:rPr>
                <w:noProof/>
                <w:webHidden/>
              </w:rPr>
              <w:fldChar w:fldCharType="begin"/>
            </w:r>
            <w:r w:rsidR="00A37498">
              <w:rPr>
                <w:noProof/>
                <w:webHidden/>
              </w:rPr>
              <w:instrText xml:space="preserve"> PAGEREF _Toc446065859 \h </w:instrText>
            </w:r>
            <w:r w:rsidR="00A37498">
              <w:rPr>
                <w:noProof/>
                <w:webHidden/>
              </w:rPr>
            </w:r>
            <w:r w:rsidR="00A37498">
              <w:rPr>
                <w:noProof/>
                <w:webHidden/>
              </w:rPr>
              <w:fldChar w:fldCharType="separate"/>
            </w:r>
            <w:r w:rsidR="00A37498">
              <w:rPr>
                <w:noProof/>
                <w:webHidden/>
              </w:rPr>
              <w:t>6</w:t>
            </w:r>
            <w:r w:rsidR="00A37498">
              <w:rPr>
                <w:noProof/>
                <w:webHidden/>
              </w:rPr>
              <w:fldChar w:fldCharType="end"/>
            </w:r>
          </w:hyperlink>
        </w:p>
        <w:p w14:paraId="556958F6" w14:textId="77777777" w:rsidR="00A37498" w:rsidRDefault="00E5752E">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860" w:history="1">
            <w:r w:rsidR="00A37498" w:rsidRPr="004762AB">
              <w:rPr>
                <w:rStyle w:val="Hyperlink"/>
                <w:noProof/>
                <w:lang w:val="sr-Cyrl-RS"/>
              </w:rPr>
              <w:t>2.2.1</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Потез, нетачан одговор, текстуално питање погрешио</w:t>
            </w:r>
            <w:r w:rsidR="00A37498">
              <w:rPr>
                <w:noProof/>
                <w:webHidden/>
              </w:rPr>
              <w:tab/>
            </w:r>
            <w:r w:rsidR="00A37498">
              <w:rPr>
                <w:noProof/>
                <w:webHidden/>
              </w:rPr>
              <w:fldChar w:fldCharType="begin"/>
            </w:r>
            <w:r w:rsidR="00A37498">
              <w:rPr>
                <w:noProof/>
                <w:webHidden/>
              </w:rPr>
              <w:instrText xml:space="preserve"> PAGEREF _Toc446065860 \h </w:instrText>
            </w:r>
            <w:r w:rsidR="00A37498">
              <w:rPr>
                <w:noProof/>
                <w:webHidden/>
              </w:rPr>
            </w:r>
            <w:r w:rsidR="00A37498">
              <w:rPr>
                <w:noProof/>
                <w:webHidden/>
              </w:rPr>
              <w:fldChar w:fldCharType="separate"/>
            </w:r>
            <w:r w:rsidR="00A37498">
              <w:rPr>
                <w:noProof/>
                <w:webHidden/>
              </w:rPr>
              <w:t>6</w:t>
            </w:r>
            <w:r w:rsidR="00A37498">
              <w:rPr>
                <w:noProof/>
                <w:webHidden/>
              </w:rPr>
              <w:fldChar w:fldCharType="end"/>
            </w:r>
          </w:hyperlink>
        </w:p>
        <w:p w14:paraId="188A84F3" w14:textId="77777777" w:rsidR="00A37498" w:rsidRDefault="00E5752E">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867" w:history="1">
            <w:r w:rsidR="00A37498" w:rsidRPr="004762AB">
              <w:rPr>
                <w:rStyle w:val="Hyperlink"/>
                <w:noProof/>
                <w:lang w:val="sr-Cyrl-RS"/>
              </w:rPr>
              <w:t>2.2.2</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Потез, нетачан одговор, питање са сликом погрешио</w:t>
            </w:r>
            <w:r w:rsidR="00A37498">
              <w:rPr>
                <w:noProof/>
                <w:webHidden/>
              </w:rPr>
              <w:tab/>
            </w:r>
            <w:r w:rsidR="00A37498">
              <w:rPr>
                <w:noProof/>
                <w:webHidden/>
              </w:rPr>
              <w:fldChar w:fldCharType="begin"/>
            </w:r>
            <w:r w:rsidR="00A37498">
              <w:rPr>
                <w:noProof/>
                <w:webHidden/>
              </w:rPr>
              <w:instrText xml:space="preserve"> PAGEREF _Toc446065867 \h </w:instrText>
            </w:r>
            <w:r w:rsidR="00A37498">
              <w:rPr>
                <w:noProof/>
                <w:webHidden/>
              </w:rPr>
            </w:r>
            <w:r w:rsidR="00A37498">
              <w:rPr>
                <w:noProof/>
                <w:webHidden/>
              </w:rPr>
              <w:fldChar w:fldCharType="separate"/>
            </w:r>
            <w:r w:rsidR="00A37498">
              <w:rPr>
                <w:noProof/>
                <w:webHidden/>
              </w:rPr>
              <w:t>6</w:t>
            </w:r>
            <w:r w:rsidR="00A37498">
              <w:rPr>
                <w:noProof/>
                <w:webHidden/>
              </w:rPr>
              <w:fldChar w:fldCharType="end"/>
            </w:r>
          </w:hyperlink>
        </w:p>
        <w:p w14:paraId="50A693C9" w14:textId="77777777" w:rsidR="00A37498" w:rsidRDefault="00E5752E">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875" w:history="1">
            <w:r w:rsidR="00A37498" w:rsidRPr="004762AB">
              <w:rPr>
                <w:rStyle w:val="Hyperlink"/>
                <w:noProof/>
                <w:lang w:val="sr-Cyrl-RS"/>
              </w:rPr>
              <w:t>2.2.3</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Потез, нетачан одговор, питање са сликом погрешио</w:t>
            </w:r>
            <w:r w:rsidR="00A37498">
              <w:rPr>
                <w:noProof/>
                <w:webHidden/>
              </w:rPr>
              <w:tab/>
            </w:r>
            <w:r w:rsidR="00A37498">
              <w:rPr>
                <w:noProof/>
                <w:webHidden/>
              </w:rPr>
              <w:fldChar w:fldCharType="begin"/>
            </w:r>
            <w:r w:rsidR="00A37498">
              <w:rPr>
                <w:noProof/>
                <w:webHidden/>
              </w:rPr>
              <w:instrText xml:space="preserve"> PAGEREF _Toc446065875 \h </w:instrText>
            </w:r>
            <w:r w:rsidR="00A37498">
              <w:rPr>
                <w:noProof/>
                <w:webHidden/>
              </w:rPr>
            </w:r>
            <w:r w:rsidR="00A37498">
              <w:rPr>
                <w:noProof/>
                <w:webHidden/>
              </w:rPr>
              <w:fldChar w:fldCharType="separate"/>
            </w:r>
            <w:r w:rsidR="00A37498">
              <w:rPr>
                <w:noProof/>
                <w:webHidden/>
              </w:rPr>
              <w:t>6</w:t>
            </w:r>
            <w:r w:rsidR="00A37498">
              <w:rPr>
                <w:noProof/>
                <w:webHidden/>
              </w:rPr>
              <w:fldChar w:fldCharType="end"/>
            </w:r>
          </w:hyperlink>
        </w:p>
        <w:p w14:paraId="319F4904" w14:textId="77777777" w:rsidR="00A37498" w:rsidRDefault="00E5752E">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887" w:history="1">
            <w:r w:rsidR="00A37498" w:rsidRPr="004762AB">
              <w:rPr>
                <w:rStyle w:val="Hyperlink"/>
                <w:noProof/>
                <w:lang w:val="sr-Cyrl-RS"/>
              </w:rPr>
              <w:t>2.2.4</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Потез тачан одговор, још територија</w:t>
            </w:r>
            <w:r w:rsidR="00A37498">
              <w:rPr>
                <w:noProof/>
                <w:webHidden/>
              </w:rPr>
              <w:tab/>
            </w:r>
            <w:r w:rsidR="00A37498">
              <w:rPr>
                <w:noProof/>
                <w:webHidden/>
              </w:rPr>
              <w:fldChar w:fldCharType="begin"/>
            </w:r>
            <w:r w:rsidR="00A37498">
              <w:rPr>
                <w:noProof/>
                <w:webHidden/>
              </w:rPr>
              <w:instrText xml:space="preserve"> PAGEREF _Toc446065887 \h </w:instrText>
            </w:r>
            <w:r w:rsidR="00A37498">
              <w:rPr>
                <w:noProof/>
                <w:webHidden/>
              </w:rPr>
            </w:r>
            <w:r w:rsidR="00A37498">
              <w:rPr>
                <w:noProof/>
                <w:webHidden/>
              </w:rPr>
              <w:fldChar w:fldCharType="separate"/>
            </w:r>
            <w:r w:rsidR="00A37498">
              <w:rPr>
                <w:noProof/>
                <w:webHidden/>
              </w:rPr>
              <w:t>6</w:t>
            </w:r>
            <w:r w:rsidR="00A37498">
              <w:rPr>
                <w:noProof/>
                <w:webHidden/>
              </w:rPr>
              <w:fldChar w:fldCharType="end"/>
            </w:r>
          </w:hyperlink>
        </w:p>
        <w:p w14:paraId="6A675924" w14:textId="77777777" w:rsidR="00A37498" w:rsidRDefault="00E5752E">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894" w:history="1">
            <w:r w:rsidR="00A37498" w:rsidRPr="004762AB">
              <w:rPr>
                <w:rStyle w:val="Hyperlink"/>
                <w:noProof/>
                <w:lang w:val="sr-Cyrl-RS"/>
              </w:rPr>
              <w:t>2.2.5</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Потез, тачан одговор, нема више територија</w:t>
            </w:r>
            <w:r w:rsidR="00A37498">
              <w:rPr>
                <w:noProof/>
                <w:webHidden/>
              </w:rPr>
              <w:tab/>
            </w:r>
            <w:r w:rsidR="00A37498">
              <w:rPr>
                <w:noProof/>
                <w:webHidden/>
              </w:rPr>
              <w:fldChar w:fldCharType="begin"/>
            </w:r>
            <w:r w:rsidR="00A37498">
              <w:rPr>
                <w:noProof/>
                <w:webHidden/>
              </w:rPr>
              <w:instrText xml:space="preserve"> PAGEREF _Toc446065894 \h </w:instrText>
            </w:r>
            <w:r w:rsidR="00A37498">
              <w:rPr>
                <w:noProof/>
                <w:webHidden/>
              </w:rPr>
            </w:r>
            <w:r w:rsidR="00A37498">
              <w:rPr>
                <w:noProof/>
                <w:webHidden/>
              </w:rPr>
              <w:fldChar w:fldCharType="separate"/>
            </w:r>
            <w:r w:rsidR="00A37498">
              <w:rPr>
                <w:noProof/>
                <w:webHidden/>
              </w:rPr>
              <w:t>7</w:t>
            </w:r>
            <w:r w:rsidR="00A37498">
              <w:rPr>
                <w:noProof/>
                <w:webHidden/>
              </w:rPr>
              <w:fldChar w:fldCharType="end"/>
            </w:r>
          </w:hyperlink>
        </w:p>
        <w:p w14:paraId="0BECC3B1" w14:textId="77777777" w:rsidR="00A37498" w:rsidRDefault="00E5752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99" w:history="1">
            <w:r w:rsidR="00A37498" w:rsidRPr="004762AB">
              <w:rPr>
                <w:rStyle w:val="Hyperlink"/>
                <w:noProof/>
                <w:lang w:val="sr-Cyrl-RS"/>
              </w:rPr>
              <w:t>2.4</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Предуслови</w:t>
            </w:r>
            <w:r w:rsidR="00A37498">
              <w:rPr>
                <w:noProof/>
                <w:webHidden/>
              </w:rPr>
              <w:tab/>
            </w:r>
            <w:r w:rsidR="00A37498">
              <w:rPr>
                <w:noProof/>
                <w:webHidden/>
              </w:rPr>
              <w:fldChar w:fldCharType="begin"/>
            </w:r>
            <w:r w:rsidR="00A37498">
              <w:rPr>
                <w:noProof/>
                <w:webHidden/>
              </w:rPr>
              <w:instrText xml:space="preserve"> PAGEREF _Toc446065899 \h </w:instrText>
            </w:r>
            <w:r w:rsidR="00A37498">
              <w:rPr>
                <w:noProof/>
                <w:webHidden/>
              </w:rPr>
            </w:r>
            <w:r w:rsidR="00A37498">
              <w:rPr>
                <w:noProof/>
                <w:webHidden/>
              </w:rPr>
              <w:fldChar w:fldCharType="separate"/>
            </w:r>
            <w:r w:rsidR="00A37498">
              <w:rPr>
                <w:noProof/>
                <w:webHidden/>
              </w:rPr>
              <w:t>7</w:t>
            </w:r>
            <w:r w:rsidR="00A37498">
              <w:rPr>
                <w:noProof/>
                <w:webHidden/>
              </w:rPr>
              <w:fldChar w:fldCharType="end"/>
            </w:r>
          </w:hyperlink>
        </w:p>
        <w:p w14:paraId="151C1C2B" w14:textId="77777777" w:rsidR="00A37498" w:rsidRDefault="00E5752E">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00" w:history="1">
            <w:r w:rsidR="00A37498" w:rsidRPr="004762AB">
              <w:rPr>
                <w:rStyle w:val="Hyperlink"/>
                <w:noProof/>
                <w:lang w:val="sr-Cyrl-RS"/>
              </w:rPr>
              <w:t>2.5</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Последице</w:t>
            </w:r>
            <w:r w:rsidR="00A37498">
              <w:rPr>
                <w:noProof/>
                <w:webHidden/>
              </w:rPr>
              <w:tab/>
            </w:r>
            <w:r w:rsidR="00A37498">
              <w:rPr>
                <w:noProof/>
                <w:webHidden/>
              </w:rPr>
              <w:fldChar w:fldCharType="begin"/>
            </w:r>
            <w:r w:rsidR="00A37498">
              <w:rPr>
                <w:noProof/>
                <w:webHidden/>
              </w:rPr>
              <w:instrText xml:space="preserve"> PAGEREF _Toc446065900 \h </w:instrText>
            </w:r>
            <w:r w:rsidR="00A37498">
              <w:rPr>
                <w:noProof/>
                <w:webHidden/>
              </w:rPr>
            </w:r>
            <w:r w:rsidR="00A37498">
              <w:rPr>
                <w:noProof/>
                <w:webHidden/>
              </w:rPr>
              <w:fldChar w:fldCharType="separate"/>
            </w:r>
            <w:r w:rsidR="00A37498">
              <w:rPr>
                <w:noProof/>
                <w:webHidden/>
              </w:rPr>
              <w:t>7</w:t>
            </w:r>
            <w:r w:rsidR="00A37498">
              <w:rPr>
                <w:noProof/>
                <w:webHidden/>
              </w:rPr>
              <w:fldChar w:fldCharType="end"/>
            </w:r>
          </w:hyperlink>
        </w:p>
        <w:p w14:paraId="54C47A1C" w14:textId="77777777" w:rsidR="009E4BEB" w:rsidRPr="0063159E" w:rsidRDefault="009E4BEB" w:rsidP="009E4BEB">
          <w:pPr>
            <w:spacing w:line="276" w:lineRule="auto"/>
            <w:rPr>
              <w:lang w:val="sr-Cyrl-RS"/>
            </w:rPr>
          </w:pPr>
          <w:r w:rsidRPr="0063159E">
            <w:rPr>
              <w:lang w:val="sr-Cyrl-RS"/>
            </w:rPr>
            <w:fldChar w:fldCharType="end"/>
          </w:r>
        </w:p>
      </w:sdtContent>
    </w:sdt>
    <w:p w14:paraId="108D6249" w14:textId="77777777" w:rsidR="009E4BEB" w:rsidRPr="0063159E" w:rsidRDefault="009E4BEB" w:rsidP="009E4BEB">
      <w:pPr>
        <w:spacing w:line="276" w:lineRule="auto"/>
        <w:rPr>
          <w:lang w:val="sr-Cyrl-RS"/>
        </w:rPr>
        <w:sectPr w:rsidR="009E4BEB" w:rsidRPr="0063159E">
          <w:pgSz w:w="12240" w:h="15840"/>
          <w:pgMar w:top="1400" w:right="920" w:bottom="280" w:left="1580" w:header="720" w:footer="720" w:gutter="0"/>
          <w:cols w:space="720"/>
        </w:sectPr>
      </w:pPr>
    </w:p>
    <w:p w14:paraId="1B004365" w14:textId="77777777" w:rsidR="009E4BEB" w:rsidRPr="0063159E" w:rsidRDefault="009E4BEB" w:rsidP="009E4BEB">
      <w:pPr>
        <w:pStyle w:val="BodyText"/>
        <w:spacing w:line="276" w:lineRule="auto"/>
        <w:rPr>
          <w:lang w:val="sr-Cyrl-RS"/>
        </w:rPr>
      </w:pPr>
    </w:p>
    <w:p w14:paraId="742627FF" w14:textId="77777777" w:rsidR="009E4BEB" w:rsidRPr="0063159E" w:rsidRDefault="009E4BEB" w:rsidP="009E4BEB">
      <w:pPr>
        <w:pStyle w:val="BodyText"/>
        <w:spacing w:before="2" w:line="276" w:lineRule="auto"/>
        <w:rPr>
          <w:lang w:val="sr-Cyrl-RS"/>
        </w:rPr>
      </w:pPr>
    </w:p>
    <w:p w14:paraId="76D94537" w14:textId="77777777" w:rsidR="009E4BEB" w:rsidRPr="0063159E" w:rsidRDefault="009E4BEB" w:rsidP="009E4BEB">
      <w:pPr>
        <w:pStyle w:val="Heading1"/>
        <w:spacing w:line="276" w:lineRule="auto"/>
        <w:ind w:left="142" w:hanging="426"/>
        <w:jc w:val="left"/>
        <w:rPr>
          <w:lang w:val="sr-Cyrl-RS"/>
        </w:rPr>
      </w:pPr>
      <w:bookmarkStart w:id="49" w:name="_bookmark0"/>
      <w:bookmarkStart w:id="50" w:name="_Toc446065852"/>
      <w:bookmarkEnd w:id="49"/>
      <w:r w:rsidRPr="0063159E">
        <w:rPr>
          <w:lang w:val="sr-Cyrl-RS"/>
        </w:rPr>
        <w:t>Увод</w:t>
      </w:r>
      <w:bookmarkEnd w:id="50"/>
    </w:p>
    <w:p w14:paraId="08413842" w14:textId="77777777" w:rsidR="009E4BEB" w:rsidRPr="0063159E" w:rsidRDefault="009E4BEB" w:rsidP="009E4BEB">
      <w:pPr>
        <w:pStyle w:val="Heading1"/>
        <w:numPr>
          <w:ilvl w:val="0"/>
          <w:numId w:val="0"/>
        </w:numPr>
        <w:spacing w:line="276" w:lineRule="auto"/>
        <w:ind w:left="432"/>
        <w:jc w:val="left"/>
        <w:rPr>
          <w:lang w:val="sr-Cyrl-RS"/>
        </w:rPr>
      </w:pPr>
    </w:p>
    <w:p w14:paraId="4917F765" w14:textId="77777777" w:rsidR="009E4BEB" w:rsidRPr="0063159E" w:rsidRDefault="009E4BEB" w:rsidP="009E4BEB">
      <w:pPr>
        <w:pStyle w:val="Heading2"/>
        <w:spacing w:line="276" w:lineRule="auto"/>
        <w:rPr>
          <w:lang w:val="sr-Cyrl-RS"/>
        </w:rPr>
      </w:pPr>
      <w:bookmarkStart w:id="51" w:name="_Toc446065853"/>
      <w:r w:rsidRPr="0063159E">
        <w:rPr>
          <w:lang w:val="sr-Cyrl-RS"/>
        </w:rPr>
        <w:t>Резиме</w:t>
      </w:r>
      <w:bookmarkEnd w:id="51"/>
    </w:p>
    <w:p w14:paraId="377AB91B" w14:textId="77777777" w:rsidR="009E4BEB" w:rsidRPr="0063159E" w:rsidRDefault="009E4BEB" w:rsidP="009E4BEB">
      <w:pPr>
        <w:rPr>
          <w:lang w:val="sr-Cyrl-RS"/>
        </w:rPr>
      </w:pPr>
    </w:p>
    <w:p w14:paraId="7A1C0B5C" w14:textId="6A919940" w:rsidR="009E4BEB" w:rsidRPr="0063159E" w:rsidRDefault="009E4BEB" w:rsidP="009E4BEB">
      <w:pPr>
        <w:pStyle w:val="BodyText"/>
        <w:spacing w:before="68" w:line="276" w:lineRule="auto"/>
        <w:ind w:left="218"/>
        <w:rPr>
          <w:lang w:val="sr-Cyrl-RS"/>
        </w:rPr>
      </w:pPr>
      <w:bookmarkStart w:id="52" w:name="_bookmark1"/>
      <w:bookmarkEnd w:id="52"/>
      <w:r w:rsidRPr="0063159E">
        <w:rPr>
          <w:lang w:val="sr-Cyrl-RS"/>
        </w:rPr>
        <w:t xml:space="preserve">Дефинише се сценарио употребе приликом </w:t>
      </w:r>
      <w:r>
        <w:rPr>
          <w:lang w:val="sr-Cyrl-RS"/>
        </w:rPr>
        <w:t>одигравања потеза такмичара</w:t>
      </w:r>
      <w:r w:rsidRPr="0063159E">
        <w:rPr>
          <w:lang w:val="sr-Cyrl-RS"/>
        </w:rPr>
        <w:t>.</w:t>
      </w:r>
    </w:p>
    <w:p w14:paraId="20ECBE5C" w14:textId="77777777" w:rsidR="009E4BEB" w:rsidRPr="0063159E" w:rsidRDefault="009E4BEB" w:rsidP="009E4BEB">
      <w:pPr>
        <w:pStyle w:val="BodyText"/>
        <w:spacing w:before="10" w:line="276" w:lineRule="auto"/>
        <w:rPr>
          <w:sz w:val="21"/>
          <w:lang w:val="sr-Cyrl-RS"/>
        </w:rPr>
      </w:pPr>
    </w:p>
    <w:p w14:paraId="354FA5AA" w14:textId="77777777" w:rsidR="009E4BEB" w:rsidRPr="0063159E" w:rsidRDefault="009E4BEB" w:rsidP="009E4BEB">
      <w:pPr>
        <w:pStyle w:val="Heading2"/>
        <w:spacing w:line="276" w:lineRule="auto"/>
        <w:rPr>
          <w:lang w:val="sr-Cyrl-RS"/>
        </w:rPr>
      </w:pPr>
      <w:bookmarkStart w:id="53" w:name="_bookmark2"/>
      <w:bookmarkStart w:id="54" w:name="_Toc446065854"/>
      <w:bookmarkEnd w:id="53"/>
      <w:r w:rsidRPr="0063159E">
        <w:rPr>
          <w:lang w:val="sr-Cyrl-RS"/>
        </w:rPr>
        <w:t>Намена документа и циљне групе</w:t>
      </w:r>
      <w:bookmarkEnd w:id="54"/>
      <w:r w:rsidRPr="0063159E">
        <w:rPr>
          <w:lang w:val="sr-Cyrl-RS"/>
        </w:rPr>
        <w:t xml:space="preserve"> </w:t>
      </w:r>
    </w:p>
    <w:p w14:paraId="4B934738" w14:textId="77777777" w:rsidR="009E4BEB" w:rsidRPr="0063159E" w:rsidRDefault="009E4BEB" w:rsidP="009E4BEB">
      <w:pPr>
        <w:rPr>
          <w:lang w:val="sr-Cyrl-RS"/>
        </w:rPr>
      </w:pPr>
    </w:p>
    <w:p w14:paraId="6C200EBA" w14:textId="77777777" w:rsidR="009E4BEB" w:rsidRPr="0063159E" w:rsidRDefault="009E4BEB" w:rsidP="009E4BEB">
      <w:pPr>
        <w:pStyle w:val="BodyText"/>
        <w:spacing w:before="68" w:line="276" w:lineRule="auto"/>
        <w:ind w:left="218"/>
        <w:rPr>
          <w:lang w:val="sr-Cyrl-RS"/>
        </w:rPr>
      </w:pPr>
      <w:r w:rsidRPr="0063159E">
        <w:rPr>
          <w:lang w:val="sr-Cyrl-RS"/>
        </w:rPr>
        <w:t>Предвиђено је да овај документ користе сви чланови пројектног тима током развоја и тестирања пројекта, а може се користити и при писању упутства за употребу.</w:t>
      </w:r>
    </w:p>
    <w:p w14:paraId="24E1D82E" w14:textId="77777777" w:rsidR="009E4BEB" w:rsidRPr="0063159E" w:rsidRDefault="009E4BEB" w:rsidP="009E4BEB">
      <w:pPr>
        <w:pStyle w:val="BodyText"/>
        <w:spacing w:before="1" w:line="276" w:lineRule="auto"/>
        <w:rPr>
          <w:sz w:val="21"/>
          <w:lang w:val="sr-Cyrl-RS"/>
        </w:rPr>
      </w:pPr>
    </w:p>
    <w:p w14:paraId="072F11B0" w14:textId="77777777" w:rsidR="009E4BEB" w:rsidRPr="0063159E" w:rsidRDefault="009E4BEB" w:rsidP="009E4BEB">
      <w:pPr>
        <w:pStyle w:val="Heading2"/>
        <w:spacing w:line="276" w:lineRule="auto"/>
        <w:rPr>
          <w:lang w:val="sr-Cyrl-RS"/>
        </w:rPr>
      </w:pPr>
      <w:bookmarkStart w:id="55" w:name="_bookmark3"/>
      <w:bookmarkStart w:id="56" w:name="_Toc446065855"/>
      <w:bookmarkEnd w:id="55"/>
      <w:r w:rsidRPr="0063159E">
        <w:rPr>
          <w:lang w:val="sr-Cyrl-RS"/>
        </w:rPr>
        <w:t>Референце</w:t>
      </w:r>
      <w:bookmarkEnd w:id="56"/>
    </w:p>
    <w:p w14:paraId="33C65086" w14:textId="77777777" w:rsidR="009E4BEB" w:rsidRPr="0063159E" w:rsidRDefault="009E4BEB" w:rsidP="009E4BEB">
      <w:pPr>
        <w:rPr>
          <w:lang w:val="sr-Cyrl-RS"/>
        </w:rPr>
      </w:pPr>
    </w:p>
    <w:p w14:paraId="5A0BF860" w14:textId="77777777" w:rsidR="009E4BEB" w:rsidRPr="0063159E" w:rsidRDefault="009E4BEB" w:rsidP="009E4BEB">
      <w:pPr>
        <w:pStyle w:val="ListParagraph"/>
        <w:numPr>
          <w:ilvl w:val="0"/>
          <w:numId w:val="1"/>
        </w:numPr>
        <w:tabs>
          <w:tab w:val="left" w:pos="937"/>
          <w:tab w:val="left" w:pos="938"/>
        </w:tabs>
        <w:spacing w:before="68" w:line="276" w:lineRule="auto"/>
        <w:rPr>
          <w:sz w:val="22"/>
          <w:lang w:val="sr-Cyrl-RS"/>
        </w:rPr>
      </w:pPr>
      <w:r w:rsidRPr="0063159E">
        <w:rPr>
          <w:sz w:val="22"/>
          <w:lang w:val="sr-Cyrl-RS"/>
        </w:rPr>
        <w:t>Пројектни задатак</w:t>
      </w:r>
    </w:p>
    <w:p w14:paraId="18445099" w14:textId="77777777" w:rsidR="009E4BEB" w:rsidRPr="0063159E" w:rsidRDefault="009E4BEB" w:rsidP="009E4BEB">
      <w:pPr>
        <w:pStyle w:val="ListParagraph"/>
        <w:numPr>
          <w:ilvl w:val="0"/>
          <w:numId w:val="1"/>
        </w:numPr>
        <w:tabs>
          <w:tab w:val="left" w:pos="937"/>
          <w:tab w:val="left" w:pos="938"/>
        </w:tabs>
        <w:spacing w:line="276" w:lineRule="auto"/>
        <w:rPr>
          <w:sz w:val="22"/>
          <w:lang w:val="sr-Cyrl-RS"/>
        </w:rPr>
      </w:pPr>
      <w:r w:rsidRPr="0063159E">
        <w:rPr>
          <w:sz w:val="22"/>
          <w:lang w:val="sr-Cyrl-RS"/>
        </w:rPr>
        <w:t>Упутство за писање спецификације сценарија употребе функционалности</w:t>
      </w:r>
    </w:p>
    <w:p w14:paraId="0FD4A945" w14:textId="77777777" w:rsidR="009E4BEB" w:rsidRPr="0063159E" w:rsidRDefault="009E4BEB" w:rsidP="009E4BEB">
      <w:pPr>
        <w:pStyle w:val="ListParagraph"/>
        <w:numPr>
          <w:ilvl w:val="0"/>
          <w:numId w:val="1"/>
        </w:numPr>
        <w:tabs>
          <w:tab w:val="left" w:pos="937"/>
          <w:tab w:val="left" w:pos="938"/>
        </w:tabs>
        <w:spacing w:line="276" w:lineRule="auto"/>
        <w:rPr>
          <w:sz w:val="22"/>
          <w:lang w:val="sr-Cyrl-RS"/>
        </w:rPr>
      </w:pPr>
      <w:r w:rsidRPr="0063159E">
        <w:rPr>
          <w:sz w:val="22"/>
          <w:lang w:val="sr-Cyrl-RS"/>
        </w:rPr>
        <w:t>Guidelines – Use Case, Rational Unified Process</w:t>
      </w:r>
      <w:r w:rsidRPr="0063159E">
        <w:rPr>
          <w:spacing w:val="-9"/>
          <w:sz w:val="22"/>
          <w:lang w:val="sr-Cyrl-RS"/>
        </w:rPr>
        <w:t xml:space="preserve"> </w:t>
      </w:r>
      <w:r w:rsidRPr="0063159E">
        <w:rPr>
          <w:sz w:val="22"/>
          <w:lang w:val="sr-Cyrl-RS"/>
        </w:rPr>
        <w:t>2000</w:t>
      </w:r>
    </w:p>
    <w:p w14:paraId="6C6E6B92" w14:textId="77777777" w:rsidR="009E4BEB" w:rsidRPr="0063159E" w:rsidRDefault="009E4BEB" w:rsidP="009E4BEB">
      <w:pPr>
        <w:pStyle w:val="ListParagraph"/>
        <w:numPr>
          <w:ilvl w:val="0"/>
          <w:numId w:val="1"/>
        </w:numPr>
        <w:tabs>
          <w:tab w:val="left" w:pos="937"/>
          <w:tab w:val="left" w:pos="938"/>
        </w:tabs>
        <w:spacing w:line="276" w:lineRule="auto"/>
        <w:rPr>
          <w:sz w:val="22"/>
          <w:lang w:val="sr-Cyrl-RS"/>
        </w:rPr>
      </w:pPr>
      <w:r w:rsidRPr="0063159E">
        <w:rPr>
          <w:sz w:val="22"/>
          <w:lang w:val="sr-Cyrl-RS"/>
        </w:rPr>
        <w:t>Guidelines – Use Case Storyboard, Rational Unified Process</w:t>
      </w:r>
      <w:r w:rsidRPr="0063159E">
        <w:rPr>
          <w:spacing w:val="-13"/>
          <w:sz w:val="22"/>
          <w:lang w:val="sr-Cyrl-RS"/>
        </w:rPr>
        <w:t xml:space="preserve"> </w:t>
      </w:r>
      <w:r w:rsidRPr="0063159E">
        <w:rPr>
          <w:sz w:val="22"/>
          <w:lang w:val="sr-Cyrl-RS"/>
        </w:rPr>
        <w:t>2000</w:t>
      </w:r>
    </w:p>
    <w:p w14:paraId="6321A005" w14:textId="77777777" w:rsidR="009E4BEB" w:rsidRPr="0063159E" w:rsidRDefault="009E4BEB" w:rsidP="009E4BEB">
      <w:pPr>
        <w:pStyle w:val="Heading2"/>
        <w:spacing w:line="276" w:lineRule="auto"/>
        <w:rPr>
          <w:lang w:val="sr-Cyrl-RS"/>
        </w:rPr>
      </w:pPr>
      <w:bookmarkStart w:id="57" w:name="_bookmark4"/>
      <w:bookmarkStart w:id="58" w:name="_Toc446065856"/>
      <w:bookmarkEnd w:id="57"/>
      <w:r w:rsidRPr="0063159E">
        <w:rPr>
          <w:lang w:val="sr-Cyrl-RS"/>
        </w:rPr>
        <w:t>Отворена питања</w:t>
      </w:r>
      <w:bookmarkEnd w:id="58"/>
    </w:p>
    <w:p w14:paraId="1C04D3E2" w14:textId="77777777" w:rsidR="009E4BEB" w:rsidRPr="0063159E" w:rsidRDefault="009E4BEB" w:rsidP="009E4BEB">
      <w:pPr>
        <w:pStyle w:val="BodyText"/>
        <w:spacing w:line="276" w:lineRule="auto"/>
        <w:rPr>
          <w:rFonts w:ascii="Arial"/>
          <w:b/>
          <w:lang w:val="sr-Cyrl-RS"/>
        </w:rPr>
      </w:pPr>
    </w:p>
    <w:tbl>
      <w:tblPr>
        <w:tblW w:w="994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3601"/>
        <w:gridCol w:w="5151"/>
      </w:tblGrid>
      <w:tr w:rsidR="009E4BEB" w:rsidRPr="0063159E" w14:paraId="3FC8FA64" w14:textId="77777777" w:rsidTr="003B1FF5">
        <w:trPr>
          <w:trHeight w:hRule="exact" w:val="250"/>
        </w:trPr>
        <w:tc>
          <w:tcPr>
            <w:tcW w:w="1188" w:type="dxa"/>
          </w:tcPr>
          <w:p w14:paraId="00414671" w14:textId="77777777" w:rsidR="009E4BEB" w:rsidRPr="0063159E" w:rsidRDefault="009E4BEB" w:rsidP="003B1FF5">
            <w:pPr>
              <w:pStyle w:val="TableParagraph"/>
              <w:spacing w:before="5" w:line="276" w:lineRule="auto"/>
              <w:ind w:left="103"/>
              <w:rPr>
                <w:sz w:val="20"/>
                <w:lang w:val="sr-Cyrl-RS"/>
              </w:rPr>
            </w:pPr>
            <w:r w:rsidRPr="0063159E">
              <w:rPr>
                <w:sz w:val="20"/>
                <w:lang w:val="sr-Cyrl-RS"/>
              </w:rPr>
              <w:t>Редни број</w:t>
            </w:r>
          </w:p>
        </w:tc>
        <w:tc>
          <w:tcPr>
            <w:tcW w:w="3601" w:type="dxa"/>
          </w:tcPr>
          <w:p w14:paraId="63381F83" w14:textId="77777777" w:rsidR="009E4BEB" w:rsidRPr="0063159E" w:rsidRDefault="009E4BEB" w:rsidP="003B1FF5">
            <w:pPr>
              <w:pStyle w:val="TableParagraph"/>
              <w:spacing w:before="5" w:line="276" w:lineRule="auto"/>
              <w:ind w:left="103"/>
              <w:rPr>
                <w:sz w:val="20"/>
                <w:lang w:val="sr-Cyrl-RS"/>
              </w:rPr>
            </w:pPr>
            <w:r w:rsidRPr="0063159E">
              <w:rPr>
                <w:sz w:val="20"/>
                <w:lang w:val="sr-Cyrl-RS"/>
              </w:rPr>
              <w:t>Опис</w:t>
            </w:r>
          </w:p>
        </w:tc>
        <w:tc>
          <w:tcPr>
            <w:tcW w:w="5151" w:type="dxa"/>
          </w:tcPr>
          <w:p w14:paraId="7B1DC2D9" w14:textId="77777777" w:rsidR="009E4BEB" w:rsidRPr="0063159E" w:rsidRDefault="009E4BEB" w:rsidP="003B1FF5">
            <w:pPr>
              <w:pStyle w:val="TableParagraph"/>
              <w:spacing w:before="5" w:line="276" w:lineRule="auto"/>
              <w:ind w:left="103"/>
              <w:rPr>
                <w:sz w:val="20"/>
                <w:lang w:val="sr-Cyrl-RS"/>
              </w:rPr>
            </w:pPr>
            <w:r w:rsidRPr="0063159E">
              <w:rPr>
                <w:sz w:val="20"/>
                <w:lang w:val="sr-Cyrl-RS"/>
              </w:rPr>
              <w:t>Решење</w:t>
            </w:r>
          </w:p>
        </w:tc>
      </w:tr>
      <w:tr w:rsidR="009E4BEB" w:rsidRPr="0063159E" w14:paraId="38014B5F" w14:textId="77777777" w:rsidTr="003B1FF5">
        <w:trPr>
          <w:trHeight w:hRule="exact" w:val="1302"/>
        </w:trPr>
        <w:tc>
          <w:tcPr>
            <w:tcW w:w="1188" w:type="dxa"/>
          </w:tcPr>
          <w:p w14:paraId="1C3A9609" w14:textId="77777777" w:rsidR="009E4BEB" w:rsidRPr="0063159E" w:rsidRDefault="009E4BEB" w:rsidP="003B1FF5">
            <w:pPr>
              <w:pStyle w:val="TableParagraph"/>
              <w:spacing w:before="5" w:line="276" w:lineRule="auto"/>
              <w:ind w:left="103"/>
              <w:rPr>
                <w:sz w:val="20"/>
                <w:lang w:val="sr-Cyrl-RS"/>
              </w:rPr>
            </w:pPr>
            <w:r>
              <w:rPr>
                <w:sz w:val="20"/>
                <w:lang w:val="sr-Cyrl-RS"/>
              </w:rPr>
              <w:t>1</w:t>
            </w:r>
          </w:p>
        </w:tc>
        <w:tc>
          <w:tcPr>
            <w:tcW w:w="3601" w:type="dxa"/>
          </w:tcPr>
          <w:p w14:paraId="0E9AAA98" w14:textId="57871CA0" w:rsidR="009E4BEB" w:rsidRPr="0063159E" w:rsidRDefault="009E4BEB" w:rsidP="003B1FF5">
            <w:pPr>
              <w:pStyle w:val="TableParagraph"/>
              <w:spacing w:before="5" w:line="276" w:lineRule="auto"/>
              <w:ind w:left="103" w:right="101"/>
              <w:jc w:val="both"/>
              <w:rPr>
                <w:sz w:val="20"/>
                <w:lang w:val="sr-Cyrl-RS"/>
              </w:rPr>
            </w:pPr>
            <w:r>
              <w:rPr>
                <w:sz w:val="20"/>
                <w:lang w:val="sr-Cyrl-RS"/>
              </w:rPr>
              <w:t xml:space="preserve">Дискутабилан је систем рачунања поена. И хоће ли се дозвољавати да </w:t>
            </w:r>
            <w:r w:rsidR="00B5164C">
              <w:rPr>
                <w:sz w:val="20"/>
                <w:lang w:val="sr-Cyrl-RS"/>
              </w:rPr>
              <w:t>такмичар</w:t>
            </w:r>
            <w:r>
              <w:rPr>
                <w:sz w:val="20"/>
                <w:lang w:val="sr-Cyrl-RS"/>
              </w:rPr>
              <w:t xml:space="preserve"> настави са типом питања на ком је стао код напада одређене територије</w:t>
            </w:r>
          </w:p>
        </w:tc>
        <w:tc>
          <w:tcPr>
            <w:tcW w:w="5151" w:type="dxa"/>
          </w:tcPr>
          <w:p w14:paraId="5E8F3C18" w14:textId="77777777" w:rsidR="009E4BEB" w:rsidRPr="0063159E" w:rsidRDefault="009E4BEB" w:rsidP="003B1FF5">
            <w:pPr>
              <w:spacing w:line="276" w:lineRule="auto"/>
              <w:rPr>
                <w:lang w:val="sr-Cyrl-RS"/>
              </w:rPr>
            </w:pPr>
          </w:p>
        </w:tc>
      </w:tr>
      <w:tr w:rsidR="009E4BEB" w:rsidRPr="0063159E" w14:paraId="4853C68B" w14:textId="77777777" w:rsidTr="003B1FF5">
        <w:trPr>
          <w:trHeight w:hRule="exact" w:val="1085"/>
        </w:trPr>
        <w:tc>
          <w:tcPr>
            <w:tcW w:w="1188" w:type="dxa"/>
          </w:tcPr>
          <w:p w14:paraId="24B54F82" w14:textId="77777777" w:rsidR="009E4BEB" w:rsidRPr="0063159E" w:rsidRDefault="009E4BEB" w:rsidP="003B1FF5">
            <w:pPr>
              <w:spacing w:line="276" w:lineRule="auto"/>
              <w:rPr>
                <w:lang w:val="sr-Cyrl-RS"/>
              </w:rPr>
            </w:pPr>
          </w:p>
        </w:tc>
        <w:tc>
          <w:tcPr>
            <w:tcW w:w="3601" w:type="dxa"/>
          </w:tcPr>
          <w:p w14:paraId="5AB7F974" w14:textId="77777777" w:rsidR="009E4BEB" w:rsidRPr="0063159E" w:rsidRDefault="009E4BEB" w:rsidP="003B1FF5">
            <w:pPr>
              <w:spacing w:line="276" w:lineRule="auto"/>
              <w:rPr>
                <w:lang w:val="sr-Cyrl-RS"/>
              </w:rPr>
            </w:pPr>
          </w:p>
        </w:tc>
        <w:tc>
          <w:tcPr>
            <w:tcW w:w="5151" w:type="dxa"/>
          </w:tcPr>
          <w:p w14:paraId="5EE9BF11" w14:textId="77777777" w:rsidR="009E4BEB" w:rsidRPr="0063159E" w:rsidRDefault="009E4BEB" w:rsidP="003B1FF5">
            <w:pPr>
              <w:spacing w:line="276" w:lineRule="auto"/>
              <w:rPr>
                <w:lang w:val="sr-Cyrl-RS"/>
              </w:rPr>
            </w:pPr>
          </w:p>
        </w:tc>
      </w:tr>
    </w:tbl>
    <w:p w14:paraId="50F49464" w14:textId="77777777" w:rsidR="009E4BEB" w:rsidRPr="0063159E" w:rsidRDefault="009E4BEB" w:rsidP="009E4BEB">
      <w:pPr>
        <w:pStyle w:val="BodyText"/>
        <w:spacing w:line="276" w:lineRule="auto"/>
        <w:rPr>
          <w:rFonts w:ascii="Arial"/>
          <w:b/>
          <w:lang w:val="sr-Cyrl-RS"/>
        </w:rPr>
      </w:pPr>
    </w:p>
    <w:p w14:paraId="51EDAE9F" w14:textId="77777777" w:rsidR="009E4BEB" w:rsidRPr="0063159E" w:rsidRDefault="009E4BEB" w:rsidP="009E4BEB">
      <w:pPr>
        <w:pStyle w:val="BodyText"/>
        <w:spacing w:line="276" w:lineRule="auto"/>
        <w:rPr>
          <w:rFonts w:ascii="Arial"/>
          <w:b/>
          <w:lang w:val="sr-Cyrl-RS"/>
        </w:rPr>
      </w:pPr>
    </w:p>
    <w:p w14:paraId="2650F1FD" w14:textId="18FB69C1" w:rsidR="009E4BEB" w:rsidRPr="0063159E" w:rsidRDefault="009E4BEB" w:rsidP="009E4BEB">
      <w:pPr>
        <w:pStyle w:val="Heading1"/>
        <w:spacing w:line="276" w:lineRule="auto"/>
        <w:ind w:left="142" w:hanging="426"/>
        <w:jc w:val="left"/>
        <w:rPr>
          <w:lang w:val="sr-Cyrl-RS"/>
        </w:rPr>
      </w:pPr>
      <w:bookmarkStart w:id="59" w:name="_bookmark5"/>
      <w:bookmarkStart w:id="60" w:name="_Toc446065857"/>
      <w:bookmarkEnd w:id="59"/>
      <w:r w:rsidRPr="0063159E">
        <w:rPr>
          <w:lang w:val="sr-Cyrl-RS"/>
        </w:rPr>
        <w:t xml:space="preserve">Сценарио прегледа нове игре за </w:t>
      </w:r>
      <w:r>
        <w:rPr>
          <w:lang w:val="sr-Cyrl-RS"/>
        </w:rPr>
        <w:t>такмичара</w:t>
      </w:r>
      <w:bookmarkEnd w:id="60"/>
      <w:r w:rsidRPr="0063159E">
        <w:rPr>
          <w:lang w:val="sr-Cyrl-RS"/>
        </w:rPr>
        <w:t xml:space="preserve"> </w:t>
      </w:r>
    </w:p>
    <w:p w14:paraId="0A6043CA" w14:textId="77777777" w:rsidR="009E4BEB" w:rsidRPr="0063159E" w:rsidRDefault="009E4BEB" w:rsidP="009E4BEB">
      <w:pPr>
        <w:pStyle w:val="BodyText"/>
        <w:spacing w:before="5" w:line="276" w:lineRule="auto"/>
        <w:rPr>
          <w:rFonts w:ascii="Arial"/>
          <w:b/>
          <w:sz w:val="37"/>
          <w:lang w:val="sr-Cyrl-RS"/>
        </w:rPr>
      </w:pPr>
    </w:p>
    <w:p w14:paraId="2A155DCC" w14:textId="77777777" w:rsidR="009E4BEB" w:rsidRPr="0063159E" w:rsidRDefault="009E4BEB" w:rsidP="009E4BEB">
      <w:pPr>
        <w:pStyle w:val="Heading2"/>
        <w:rPr>
          <w:lang w:val="sr-Cyrl-RS"/>
        </w:rPr>
      </w:pPr>
      <w:bookmarkStart w:id="61" w:name="_bookmark6"/>
      <w:bookmarkStart w:id="62" w:name="_Toc446065858"/>
      <w:bookmarkEnd w:id="61"/>
      <w:r w:rsidRPr="0063159E">
        <w:rPr>
          <w:lang w:val="sr-Cyrl-RS"/>
        </w:rPr>
        <w:t>Кратак опис</w:t>
      </w:r>
      <w:bookmarkEnd w:id="62"/>
    </w:p>
    <w:p w14:paraId="10BC248B" w14:textId="77777777" w:rsidR="009E4BEB" w:rsidRPr="0063159E" w:rsidRDefault="009E4BEB" w:rsidP="009E4BEB">
      <w:pPr>
        <w:rPr>
          <w:lang w:val="sr-Cyrl-RS"/>
        </w:rPr>
      </w:pPr>
    </w:p>
    <w:p w14:paraId="1CD29C46" w14:textId="40CF4569" w:rsidR="009E4BEB" w:rsidRPr="0063159E" w:rsidRDefault="009E4BEB" w:rsidP="009E4BEB">
      <w:pPr>
        <w:ind w:left="284"/>
        <w:rPr>
          <w:lang w:val="sr-Cyrl-RS"/>
        </w:rPr>
      </w:pPr>
      <w:r>
        <w:rPr>
          <w:lang w:val="sr-Cyrl-RS"/>
        </w:rPr>
        <w:t xml:space="preserve">Такмичар игра потез. </w:t>
      </w:r>
      <w:r>
        <w:rPr>
          <w:szCs w:val="24"/>
          <w:lang w:val="sr-Cyrl-RS"/>
        </w:rPr>
        <w:t>Потез се састоји од одабира територије и одговарања на питања избором једног од понуђених одговора или уписом имена познате личности. Потез је успешан уколико се тачно одговори на сва постављена питања. Посетиоцу је дозвољен ограничен број потеза, док је за комплетну игру неопходна регистрација.</w:t>
      </w:r>
    </w:p>
    <w:p w14:paraId="56C1F09C" w14:textId="77777777" w:rsidR="009E4BEB" w:rsidRPr="0063159E" w:rsidRDefault="009E4BEB" w:rsidP="009E4BEB">
      <w:pPr>
        <w:ind w:left="284"/>
        <w:rPr>
          <w:lang w:val="sr-Cyrl-RS"/>
        </w:rPr>
      </w:pPr>
    </w:p>
    <w:p w14:paraId="69387FF0" w14:textId="77777777" w:rsidR="009E4BEB" w:rsidRPr="0063159E" w:rsidRDefault="009E4BEB" w:rsidP="009E4BEB">
      <w:pPr>
        <w:ind w:left="284"/>
        <w:rPr>
          <w:lang w:val="sr-Cyrl-RS"/>
        </w:rPr>
      </w:pPr>
    </w:p>
    <w:p w14:paraId="37911046" w14:textId="77777777" w:rsidR="009E4BEB" w:rsidRPr="0063159E" w:rsidRDefault="009E4BEB" w:rsidP="009E4BEB">
      <w:pPr>
        <w:ind w:left="284"/>
        <w:rPr>
          <w:lang w:val="sr-Cyrl-RS"/>
        </w:rPr>
      </w:pPr>
    </w:p>
    <w:p w14:paraId="532A3175" w14:textId="77777777" w:rsidR="009E4BEB" w:rsidRPr="0063159E" w:rsidRDefault="009E4BEB" w:rsidP="009E4BEB">
      <w:pPr>
        <w:pStyle w:val="BodyText"/>
        <w:spacing w:before="68" w:line="276" w:lineRule="auto"/>
        <w:ind w:left="218"/>
        <w:jc w:val="both"/>
        <w:rPr>
          <w:lang w:val="sr-Cyrl-RS"/>
        </w:rPr>
      </w:pPr>
    </w:p>
    <w:p w14:paraId="14B84227" w14:textId="77777777" w:rsidR="009E4BEB" w:rsidRPr="0063159E" w:rsidRDefault="009E4BEB" w:rsidP="009E4BEB">
      <w:pPr>
        <w:pStyle w:val="Heading2"/>
        <w:spacing w:line="276" w:lineRule="auto"/>
        <w:rPr>
          <w:lang w:val="sr-Cyrl-RS"/>
        </w:rPr>
      </w:pPr>
      <w:bookmarkStart w:id="63" w:name="_bookmark7"/>
      <w:bookmarkStart w:id="64" w:name="_Toc446065859"/>
      <w:bookmarkEnd w:id="63"/>
      <w:r w:rsidRPr="0063159E">
        <w:rPr>
          <w:lang w:val="sr-Cyrl-RS"/>
        </w:rPr>
        <w:t>Ток догађаја</w:t>
      </w:r>
      <w:bookmarkEnd w:id="64"/>
      <w:r w:rsidRPr="0063159E">
        <w:rPr>
          <w:lang w:val="sr-Cyrl-RS"/>
        </w:rPr>
        <w:t xml:space="preserve"> </w:t>
      </w:r>
    </w:p>
    <w:p w14:paraId="7BCE942D" w14:textId="77777777" w:rsidR="009E4BEB" w:rsidRPr="0063159E" w:rsidRDefault="009E4BEB" w:rsidP="009E4BEB">
      <w:pPr>
        <w:spacing w:line="276" w:lineRule="auto"/>
        <w:rPr>
          <w:lang w:val="sr-Cyrl-RS"/>
        </w:rPr>
      </w:pPr>
    </w:p>
    <w:p w14:paraId="76BF7E2C" w14:textId="77777777" w:rsidR="009E4BEB" w:rsidRDefault="009E4BEB" w:rsidP="009E4BEB">
      <w:pPr>
        <w:pStyle w:val="Heading3"/>
        <w:spacing w:line="276" w:lineRule="auto"/>
        <w:ind w:hanging="578"/>
        <w:rPr>
          <w:b w:val="0"/>
          <w:lang w:val="sr-Cyrl-RS"/>
        </w:rPr>
      </w:pPr>
      <w:bookmarkStart w:id="65" w:name="_Модератор_уноси_ново"/>
      <w:bookmarkStart w:id="66" w:name="_Ref446031242"/>
      <w:bookmarkStart w:id="67" w:name="_Toc446065860"/>
      <w:bookmarkEnd w:id="65"/>
      <w:r>
        <w:rPr>
          <w:b w:val="0"/>
          <w:lang w:val="sr-Cyrl-RS"/>
        </w:rPr>
        <w:t>Потез, нетачан одговор, текстуално питање погрешио</w:t>
      </w:r>
      <w:bookmarkEnd w:id="66"/>
      <w:bookmarkEnd w:id="67"/>
    </w:p>
    <w:p w14:paraId="2B5859D8" w14:textId="467BBADC" w:rsidR="009E4BEB" w:rsidRDefault="009E4BEB" w:rsidP="009E4BEB">
      <w:pPr>
        <w:pStyle w:val="Heading3"/>
        <w:numPr>
          <w:ilvl w:val="0"/>
          <w:numId w:val="7"/>
        </w:numPr>
        <w:spacing w:line="276" w:lineRule="auto"/>
        <w:rPr>
          <w:rFonts w:ascii="Times New Roman" w:hAnsi="Times New Roman" w:cs="Times New Roman"/>
          <w:b w:val="0"/>
          <w:lang w:val="sr-Cyrl-RS"/>
        </w:rPr>
      </w:pPr>
      <w:bookmarkStart w:id="68" w:name="_Toc446065861"/>
      <w:r>
        <w:rPr>
          <w:rFonts w:ascii="Times New Roman" w:hAnsi="Times New Roman" w:cs="Times New Roman"/>
          <w:b w:val="0"/>
          <w:lang w:val="sr-Cyrl-RS"/>
        </w:rPr>
        <w:t>Такмичар бира територију коју ће да напада</w:t>
      </w:r>
      <w:bookmarkEnd w:id="68"/>
    </w:p>
    <w:p w14:paraId="777B70AF" w14:textId="38731EC5" w:rsidR="009E4BEB" w:rsidRDefault="009E4BEB" w:rsidP="009E4BEB">
      <w:pPr>
        <w:pStyle w:val="Heading3"/>
        <w:numPr>
          <w:ilvl w:val="0"/>
          <w:numId w:val="7"/>
        </w:numPr>
        <w:spacing w:line="276" w:lineRule="auto"/>
        <w:rPr>
          <w:rFonts w:ascii="Times New Roman" w:hAnsi="Times New Roman" w:cs="Times New Roman"/>
          <w:b w:val="0"/>
          <w:lang w:val="sr-Cyrl-RS"/>
        </w:rPr>
      </w:pPr>
      <w:bookmarkStart w:id="69" w:name="_Toc446065862"/>
      <w:r>
        <w:rPr>
          <w:rFonts w:ascii="Times New Roman" w:hAnsi="Times New Roman" w:cs="Times New Roman"/>
          <w:b w:val="0"/>
          <w:lang w:val="sr-Cyrl-RS"/>
        </w:rPr>
        <w:t>Систем из базе бира питање на основу изабране тежине датог такмичара и територије коју напада и враћа натраг текстуално са 4 понуђена одговора и само једним тачним</w:t>
      </w:r>
      <w:bookmarkEnd w:id="69"/>
    </w:p>
    <w:p w14:paraId="559ED2C6" w14:textId="0D13F162" w:rsidR="009E4BEB" w:rsidRDefault="009E4BEB" w:rsidP="009E4BEB">
      <w:pPr>
        <w:pStyle w:val="Heading3"/>
        <w:numPr>
          <w:ilvl w:val="0"/>
          <w:numId w:val="7"/>
        </w:numPr>
        <w:spacing w:line="276" w:lineRule="auto"/>
        <w:rPr>
          <w:rFonts w:ascii="Times New Roman" w:hAnsi="Times New Roman" w:cs="Times New Roman"/>
          <w:b w:val="0"/>
          <w:lang w:val="sr-Cyrl-RS"/>
        </w:rPr>
      </w:pPr>
      <w:bookmarkStart w:id="70" w:name="_Toc446065863"/>
      <w:r>
        <w:rPr>
          <w:rFonts w:ascii="Times New Roman" w:hAnsi="Times New Roman" w:cs="Times New Roman"/>
          <w:b w:val="0"/>
          <w:lang w:val="sr-Cyrl-RS"/>
        </w:rPr>
        <w:t>Такмичар има понуђено текстуално питање у вези дате територије са 4 понуђена одговора и само једним тачним. Бира нетачно.</w:t>
      </w:r>
      <w:bookmarkEnd w:id="70"/>
    </w:p>
    <w:p w14:paraId="4908D0AB" w14:textId="77777777" w:rsidR="009E4BEB" w:rsidRDefault="009E4BEB" w:rsidP="009E4BEB">
      <w:pPr>
        <w:pStyle w:val="Heading3"/>
        <w:numPr>
          <w:ilvl w:val="0"/>
          <w:numId w:val="7"/>
        </w:numPr>
        <w:spacing w:line="276" w:lineRule="auto"/>
        <w:rPr>
          <w:rFonts w:ascii="Times New Roman" w:hAnsi="Times New Roman" w:cs="Times New Roman"/>
          <w:b w:val="0"/>
          <w:lang w:val="sr-Cyrl-RS"/>
        </w:rPr>
      </w:pPr>
      <w:r>
        <w:rPr>
          <w:rFonts w:ascii="Times New Roman" w:hAnsi="Times New Roman" w:cs="Times New Roman"/>
          <w:b w:val="0"/>
          <w:lang w:val="sr-Cyrl-RS"/>
        </w:rPr>
        <w:t xml:space="preserve"> </w:t>
      </w:r>
      <w:bookmarkStart w:id="71" w:name="_Toc446065864"/>
      <w:r>
        <w:rPr>
          <w:rFonts w:ascii="Times New Roman" w:hAnsi="Times New Roman" w:cs="Times New Roman"/>
          <w:b w:val="0"/>
          <w:lang w:val="sr-Cyrl-RS"/>
        </w:rPr>
        <w:t>Систем открива да је погрешио, прерачунава поене и враћа информацију</w:t>
      </w:r>
      <w:bookmarkEnd w:id="71"/>
    </w:p>
    <w:p w14:paraId="425A85B1" w14:textId="4192AE78" w:rsidR="00AD6F32" w:rsidRDefault="00AD6F32" w:rsidP="00AD6F32">
      <w:pPr>
        <w:pStyle w:val="Heading3"/>
        <w:numPr>
          <w:ilvl w:val="0"/>
          <w:numId w:val="7"/>
        </w:numPr>
        <w:spacing w:line="276" w:lineRule="auto"/>
        <w:rPr>
          <w:ins w:id="72" w:author="Ђорђе Живановић" w:date="2016-04-13T22:36:00Z"/>
          <w:rFonts w:ascii="Times New Roman" w:hAnsi="Times New Roman" w:cs="Times New Roman"/>
          <w:b w:val="0"/>
          <w:lang w:val="sr-Cyrl-RS"/>
        </w:rPr>
      </w:pPr>
      <w:bookmarkStart w:id="73" w:name="_Toc446065865"/>
      <w:bookmarkStart w:id="74" w:name="_Toc446063665"/>
      <w:bookmarkStart w:id="75" w:name="_Toc446065987"/>
      <w:ins w:id="76" w:author="Ђорђе Живановић" w:date="2016-04-13T22:36:00Z">
        <w:r>
          <w:rPr>
            <w:rFonts w:ascii="Times New Roman" w:hAnsi="Times New Roman" w:cs="Times New Roman"/>
            <w:b w:val="0"/>
            <w:lang w:val="sr-Cyrl-RS"/>
          </w:rPr>
          <w:t>У</w:t>
        </w:r>
        <w:r>
          <w:rPr>
            <w:rFonts w:ascii="Times New Roman" w:hAnsi="Times New Roman" w:cs="Times New Roman"/>
            <w:b w:val="0"/>
            <w:lang w:val="sr-Cyrl-RS"/>
          </w:rPr>
          <w:t xml:space="preserve"> такмичаровом</w:t>
        </w:r>
        <w:r>
          <w:rPr>
            <w:rFonts w:ascii="Times New Roman" w:hAnsi="Times New Roman" w:cs="Times New Roman"/>
            <w:b w:val="0"/>
            <w:lang w:val="sr-Cyrl-RS"/>
          </w:rPr>
          <w:t xml:space="preserve"> прозору се исписује знак за погрешан одговор и који је тачан одговор се штиклира</w:t>
        </w:r>
        <w:bookmarkEnd w:id="74"/>
        <w:bookmarkEnd w:id="75"/>
        <w:r>
          <w:rPr>
            <w:rFonts w:ascii="Times New Roman" w:hAnsi="Times New Roman" w:cs="Times New Roman"/>
            <w:b w:val="0"/>
          </w:rPr>
          <w:t xml:space="preserve">, </w:t>
        </w:r>
        <w:r>
          <w:rPr>
            <w:rFonts w:ascii="Times New Roman" w:hAnsi="Times New Roman" w:cs="Times New Roman"/>
            <w:b w:val="0"/>
            <w:lang w:val="sr-Cyrl-RS"/>
          </w:rPr>
          <w:t>и нуди опција за повратак на мапу</w:t>
        </w:r>
      </w:ins>
    </w:p>
    <w:p w14:paraId="723A08AF" w14:textId="4477C8AE" w:rsidR="009E4BEB" w:rsidDel="00AD6F32" w:rsidRDefault="009E4BEB" w:rsidP="00E952A9">
      <w:pPr>
        <w:pStyle w:val="Heading3"/>
        <w:numPr>
          <w:ilvl w:val="0"/>
          <w:numId w:val="7"/>
        </w:numPr>
        <w:spacing w:line="276" w:lineRule="auto"/>
        <w:rPr>
          <w:del w:id="77" w:author="Ђорђе Живановић" w:date="2016-04-13T22:36:00Z"/>
          <w:rFonts w:ascii="Times New Roman" w:hAnsi="Times New Roman" w:cs="Times New Roman"/>
          <w:b w:val="0"/>
          <w:lang w:val="sr-Cyrl-RS"/>
        </w:rPr>
      </w:pPr>
      <w:del w:id="78" w:author="Ђорђе Живановић" w:date="2016-04-13T22:36:00Z">
        <w:r w:rsidDel="00AD6F32">
          <w:rPr>
            <w:rFonts w:ascii="Times New Roman" w:hAnsi="Times New Roman" w:cs="Times New Roman"/>
            <w:b w:val="0"/>
            <w:lang w:val="sr-Cyrl-RS"/>
          </w:rPr>
          <w:delText xml:space="preserve">У такмичаревом прозору се </w:delText>
        </w:r>
      </w:del>
      <w:del w:id="79" w:author="Ђорђе Живановић" w:date="2016-04-13T22:21:00Z">
        <w:r w:rsidDel="00F4243B">
          <w:rPr>
            <w:rFonts w:ascii="Times New Roman" w:hAnsi="Times New Roman" w:cs="Times New Roman"/>
            <w:b w:val="0"/>
            <w:lang w:val="sr-Cyrl-RS"/>
          </w:rPr>
          <w:delText xml:space="preserve">исписује </w:delText>
        </w:r>
        <w:commentRangeStart w:id="80"/>
        <w:commentRangeStart w:id="81"/>
        <w:r w:rsidDel="00F4243B">
          <w:rPr>
            <w:rFonts w:ascii="Times New Roman" w:hAnsi="Times New Roman" w:cs="Times New Roman"/>
            <w:b w:val="0"/>
            <w:lang w:val="sr-Cyrl-RS"/>
          </w:rPr>
          <w:delText>„</w:delText>
        </w:r>
      </w:del>
      <w:del w:id="82" w:author="Ђорђе Живановић" w:date="2016-03-18T18:31:00Z">
        <w:r w:rsidDel="00E952A9">
          <w:rPr>
            <w:rFonts w:ascii="Times New Roman" w:hAnsi="Times New Roman" w:cs="Times New Roman"/>
            <w:b w:val="0"/>
            <w:lang w:val="sr-Cyrl-RS"/>
          </w:rPr>
          <w:delText>ПОГРЕШАН ОДГОВОР</w:delText>
        </w:r>
        <w:commentRangeEnd w:id="80"/>
        <w:r w:rsidR="00AD14D7" w:rsidDel="00E952A9">
          <w:rPr>
            <w:rStyle w:val="CommentReference"/>
            <w:rFonts w:ascii="Times New Roman" w:eastAsia="Times New Roman" w:hAnsi="Times New Roman" w:cs="Times New Roman"/>
            <w:b w:val="0"/>
            <w:bCs w:val="0"/>
          </w:rPr>
          <w:commentReference w:id="80"/>
        </w:r>
        <w:commentRangeEnd w:id="81"/>
        <w:r w:rsidR="00EF7D10" w:rsidDel="00E952A9">
          <w:rPr>
            <w:rStyle w:val="CommentReference"/>
            <w:rFonts w:ascii="Times New Roman" w:eastAsia="Times New Roman" w:hAnsi="Times New Roman" w:cs="Times New Roman"/>
            <w:b w:val="0"/>
            <w:bCs w:val="0"/>
          </w:rPr>
          <w:commentReference w:id="81"/>
        </w:r>
      </w:del>
      <w:del w:id="83" w:author="Ђорђе Живановић" w:date="2016-04-13T22:21:00Z">
        <w:r w:rsidDel="00F4243B">
          <w:rPr>
            <w:rFonts w:ascii="Times New Roman" w:hAnsi="Times New Roman" w:cs="Times New Roman"/>
            <w:b w:val="0"/>
            <w:lang w:val="sr-Cyrl-RS"/>
          </w:rPr>
          <w:delText xml:space="preserve">“ </w:delText>
        </w:r>
      </w:del>
      <w:del w:id="84" w:author="Ђорђе Живановић" w:date="2016-04-13T22:36:00Z">
        <w:r w:rsidDel="00AD6F32">
          <w:rPr>
            <w:rFonts w:ascii="Times New Roman" w:hAnsi="Times New Roman" w:cs="Times New Roman"/>
            <w:b w:val="0"/>
            <w:lang w:val="sr-Cyrl-RS"/>
          </w:rPr>
          <w:delText>и</w:delText>
        </w:r>
      </w:del>
      <w:del w:id="85" w:author="Ђорђе Живановић" w:date="2016-04-13T22:27:00Z">
        <w:r w:rsidDel="00131A6D">
          <w:rPr>
            <w:rFonts w:ascii="Times New Roman" w:hAnsi="Times New Roman" w:cs="Times New Roman"/>
            <w:b w:val="0"/>
            <w:lang w:val="sr-Cyrl-RS"/>
          </w:rPr>
          <w:delText xml:space="preserve"> који је </w:delText>
        </w:r>
      </w:del>
      <w:del w:id="86" w:author="Ђорђе Живановић" w:date="2016-04-13T22:36:00Z">
        <w:r w:rsidDel="00AD6F32">
          <w:rPr>
            <w:rFonts w:ascii="Times New Roman" w:hAnsi="Times New Roman" w:cs="Times New Roman"/>
            <w:b w:val="0"/>
            <w:lang w:val="sr-Cyrl-RS"/>
          </w:rPr>
          <w:delText>тачан одговор се штиклира</w:delText>
        </w:r>
        <w:bookmarkEnd w:id="73"/>
      </w:del>
    </w:p>
    <w:p w14:paraId="376C163D" w14:textId="1B9EC8DB" w:rsidR="009E4BEB" w:rsidRDefault="009E4BEB" w:rsidP="009E4BEB">
      <w:pPr>
        <w:pStyle w:val="Heading3"/>
        <w:numPr>
          <w:ilvl w:val="0"/>
          <w:numId w:val="7"/>
        </w:numPr>
        <w:spacing w:line="276" w:lineRule="auto"/>
        <w:rPr>
          <w:rFonts w:ascii="Times New Roman" w:hAnsi="Times New Roman" w:cs="Times New Roman"/>
          <w:b w:val="0"/>
          <w:lang w:val="sr-Cyrl-RS"/>
        </w:rPr>
      </w:pPr>
      <w:bookmarkStart w:id="87" w:name="_Toc446065866"/>
      <w:r>
        <w:rPr>
          <w:rFonts w:ascii="Times New Roman" w:hAnsi="Times New Roman" w:cs="Times New Roman"/>
          <w:b w:val="0"/>
          <w:lang w:val="sr-Cyrl-RS"/>
        </w:rPr>
        <w:t xml:space="preserve">Такмичар </w:t>
      </w:r>
      <w:ins w:id="88" w:author="Ђорђе Живановић" w:date="2016-04-13T22:36:00Z">
        <w:r w:rsidR="00AD6F32">
          <w:rPr>
            <w:rFonts w:ascii="Times New Roman" w:hAnsi="Times New Roman" w:cs="Times New Roman"/>
            <w:b w:val="0"/>
            <w:lang w:val="sr-Cyrl-RS"/>
          </w:rPr>
          <w:t xml:space="preserve">се враћа на </w:t>
        </w:r>
        <w:commentRangeStart w:id="89"/>
        <w:commentRangeStart w:id="90"/>
        <w:r w:rsidR="00AD6F32">
          <w:rPr>
            <w:rFonts w:ascii="Times New Roman" w:hAnsi="Times New Roman" w:cs="Times New Roman"/>
            <w:b w:val="0"/>
            <w:lang w:val="sr-Cyrl-RS"/>
          </w:rPr>
          <w:t>нови потез</w:t>
        </w:r>
        <w:commentRangeEnd w:id="89"/>
        <w:r w:rsidR="00AD6F32">
          <w:rPr>
            <w:rStyle w:val="CommentReference"/>
            <w:rFonts w:ascii="Times New Roman" w:eastAsia="Times New Roman" w:hAnsi="Times New Roman" w:cs="Times New Roman"/>
            <w:b w:val="0"/>
            <w:bCs w:val="0"/>
          </w:rPr>
          <w:commentReference w:id="89"/>
        </w:r>
        <w:commentRangeEnd w:id="90"/>
        <w:r w:rsidR="00AD6F32">
          <w:rPr>
            <w:rStyle w:val="CommentReference"/>
            <w:rFonts w:ascii="Times New Roman" w:eastAsia="Times New Roman" w:hAnsi="Times New Roman" w:cs="Times New Roman"/>
            <w:b w:val="0"/>
            <w:bCs w:val="0"/>
          </w:rPr>
          <w:commentReference w:id="90"/>
        </w:r>
        <w:r w:rsidR="00AD6F32">
          <w:rPr>
            <w:rFonts w:ascii="Times New Roman" w:hAnsi="Times New Roman" w:cs="Times New Roman"/>
            <w:b w:val="0"/>
            <w:lang w:val="sr-Cyrl-RS"/>
          </w:rPr>
          <w:t xml:space="preserve"> притиском опције за повратак на мапу</w:t>
        </w:r>
        <w:r w:rsidR="00AD6F32" w:rsidDel="00AD6F32">
          <w:rPr>
            <w:rFonts w:ascii="Times New Roman" w:hAnsi="Times New Roman" w:cs="Times New Roman"/>
            <w:b w:val="0"/>
            <w:lang w:val="sr-Cyrl-RS"/>
          </w:rPr>
          <w:t xml:space="preserve"> </w:t>
        </w:r>
      </w:ins>
      <w:del w:id="91" w:author="Ђорђе Живановић" w:date="2016-04-13T22:36:00Z">
        <w:r w:rsidDel="00AD6F32">
          <w:rPr>
            <w:rFonts w:ascii="Times New Roman" w:hAnsi="Times New Roman" w:cs="Times New Roman"/>
            <w:b w:val="0"/>
            <w:lang w:val="sr-Cyrl-RS"/>
          </w:rPr>
          <w:delText>се враћа на нови потез</w:delText>
        </w:r>
      </w:del>
      <w:bookmarkEnd w:id="87"/>
    </w:p>
    <w:p w14:paraId="489DF4F5" w14:textId="77777777" w:rsidR="009E4BEB" w:rsidRDefault="009E4BEB" w:rsidP="009E4BEB">
      <w:pPr>
        <w:pStyle w:val="Heading3"/>
        <w:spacing w:line="276" w:lineRule="auto"/>
        <w:ind w:hanging="578"/>
        <w:rPr>
          <w:b w:val="0"/>
          <w:lang w:val="sr-Cyrl-RS"/>
        </w:rPr>
      </w:pPr>
      <w:bookmarkStart w:id="92" w:name="_Ref446031803"/>
      <w:bookmarkStart w:id="93" w:name="_Toc446065867"/>
      <w:r>
        <w:rPr>
          <w:b w:val="0"/>
          <w:lang w:val="sr-Cyrl-RS"/>
        </w:rPr>
        <w:t>Потез, нетачан одговор, питање са сликом погрешио</w:t>
      </w:r>
      <w:bookmarkEnd w:id="92"/>
      <w:bookmarkEnd w:id="93"/>
    </w:p>
    <w:p w14:paraId="6ECB29D3" w14:textId="77777777" w:rsidR="009E4BEB" w:rsidRDefault="009E4BEB" w:rsidP="009E4BEB">
      <w:pPr>
        <w:pStyle w:val="Heading3"/>
        <w:numPr>
          <w:ilvl w:val="0"/>
          <w:numId w:val="8"/>
        </w:numPr>
        <w:spacing w:line="276" w:lineRule="auto"/>
        <w:rPr>
          <w:rFonts w:ascii="Times New Roman" w:hAnsi="Times New Roman" w:cs="Times New Roman"/>
          <w:b w:val="0"/>
          <w:lang w:val="sr-Cyrl-RS"/>
        </w:rPr>
      </w:pPr>
      <w:bookmarkStart w:id="94" w:name="_Toc446065868"/>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2.2.1</w:t>
      </w:r>
      <w:r>
        <w:rPr>
          <w:rFonts w:ascii="Times New Roman" w:hAnsi="Times New Roman" w:cs="Times New Roman"/>
          <w:b w:val="0"/>
          <w:lang w:val="sr-Cyrl-RS"/>
        </w:rPr>
        <w:fldChar w:fldCharType="end"/>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end"/>
      </w:r>
      <w:r>
        <w:rPr>
          <w:rFonts w:ascii="Times New Roman" w:hAnsi="Times New Roman" w:cs="Times New Roman"/>
          <w:b w:val="0"/>
        </w:rPr>
        <w:t xml:space="preserve"> a-b,</w:t>
      </w:r>
      <w:bookmarkEnd w:id="94"/>
      <w:r>
        <w:rPr>
          <w:rFonts w:ascii="Times New Roman" w:hAnsi="Times New Roman" w:cs="Times New Roman"/>
          <w:b w:val="0"/>
        </w:rPr>
        <w:t xml:space="preserve"> </w:t>
      </w:r>
    </w:p>
    <w:p w14:paraId="03108728" w14:textId="77777777" w:rsidR="009E4BEB" w:rsidRDefault="009E4BEB" w:rsidP="009E4BEB">
      <w:pPr>
        <w:pStyle w:val="Heading3"/>
        <w:numPr>
          <w:ilvl w:val="0"/>
          <w:numId w:val="8"/>
        </w:numPr>
        <w:spacing w:line="276" w:lineRule="auto"/>
        <w:rPr>
          <w:rFonts w:ascii="Times New Roman" w:hAnsi="Times New Roman" w:cs="Times New Roman"/>
          <w:b w:val="0"/>
          <w:lang w:val="sr-Cyrl-RS"/>
        </w:rPr>
      </w:pPr>
      <w:bookmarkStart w:id="95" w:name="_Toc446065869"/>
      <w:r>
        <w:rPr>
          <w:rFonts w:ascii="Times New Roman" w:hAnsi="Times New Roman" w:cs="Times New Roman"/>
          <w:b w:val="0"/>
          <w:lang w:val="sr-Cyrl-RS"/>
        </w:rPr>
        <w:t>Одговор тачан, систем прерачунава и додаје поене</w:t>
      </w:r>
      <w:bookmarkEnd w:id="95"/>
    </w:p>
    <w:p w14:paraId="2C1DB49E" w14:textId="4F1AA85D" w:rsidR="009E4BEB" w:rsidRDefault="009E4BEB" w:rsidP="00E952A9">
      <w:pPr>
        <w:pStyle w:val="Heading3"/>
        <w:numPr>
          <w:ilvl w:val="0"/>
          <w:numId w:val="8"/>
        </w:numPr>
        <w:spacing w:line="276" w:lineRule="auto"/>
        <w:rPr>
          <w:rFonts w:ascii="Times New Roman" w:hAnsi="Times New Roman" w:cs="Times New Roman"/>
          <w:b w:val="0"/>
          <w:lang w:val="sr-Cyrl-RS"/>
        </w:rPr>
      </w:pPr>
      <w:bookmarkStart w:id="96" w:name="_Toc446065870"/>
      <w:r>
        <w:rPr>
          <w:rFonts w:ascii="Times New Roman" w:hAnsi="Times New Roman" w:cs="Times New Roman"/>
          <w:b w:val="0"/>
          <w:lang w:val="sr-Cyrl-RS"/>
        </w:rPr>
        <w:t>У такмичаревом прозору се исписује</w:t>
      </w:r>
      <w:ins w:id="97" w:author="Ђорђе Живановић" w:date="2016-04-13T22:21:00Z">
        <w:r w:rsidR="00F4243B">
          <w:rPr>
            <w:rFonts w:ascii="Times New Roman" w:hAnsi="Times New Roman" w:cs="Times New Roman"/>
            <w:b w:val="0"/>
            <w:lang w:val="sr-Cyrl-RS"/>
          </w:rPr>
          <w:t xml:space="preserve"> да је тачан одговор </w:t>
        </w:r>
      </w:ins>
      <w:del w:id="98" w:author="Ђорђе Живановић" w:date="2016-04-13T22:21:00Z">
        <w:r w:rsidDel="00F4243B">
          <w:rPr>
            <w:rFonts w:ascii="Times New Roman" w:hAnsi="Times New Roman" w:cs="Times New Roman"/>
            <w:b w:val="0"/>
            <w:lang w:val="sr-Cyrl-RS"/>
          </w:rPr>
          <w:delText xml:space="preserve"> „</w:delText>
        </w:r>
      </w:del>
      <w:del w:id="99" w:author="Ђорђе Живановић" w:date="2016-03-18T18:31:00Z">
        <w:r w:rsidDel="00E952A9">
          <w:rPr>
            <w:rFonts w:ascii="Times New Roman" w:hAnsi="Times New Roman" w:cs="Times New Roman"/>
            <w:b w:val="0"/>
            <w:lang w:val="sr-Cyrl-RS"/>
          </w:rPr>
          <w:delText>ТАЧАН ОДГОВОР</w:delText>
        </w:r>
      </w:del>
      <w:del w:id="100" w:author="Ђорђе Живановић" w:date="2016-04-13T22:21:00Z">
        <w:r w:rsidDel="00F4243B">
          <w:rPr>
            <w:rFonts w:ascii="Times New Roman" w:hAnsi="Times New Roman" w:cs="Times New Roman"/>
            <w:b w:val="0"/>
            <w:lang w:val="sr-Cyrl-RS"/>
          </w:rPr>
          <w:delText xml:space="preserve">“ </w:delText>
        </w:r>
      </w:del>
      <w:r>
        <w:rPr>
          <w:rFonts w:ascii="Times New Roman" w:hAnsi="Times New Roman" w:cs="Times New Roman"/>
          <w:b w:val="0"/>
          <w:lang w:val="sr-Cyrl-RS"/>
        </w:rPr>
        <w:t>и нуди опција</w:t>
      </w:r>
      <w:ins w:id="101" w:author="Ђорђе Живановић" w:date="2016-04-13T22:22:00Z">
        <w:r w:rsidR="00F4243B">
          <w:rPr>
            <w:rFonts w:ascii="Times New Roman" w:hAnsi="Times New Roman" w:cs="Times New Roman"/>
            <w:b w:val="0"/>
            <w:lang w:val="sr-Cyrl-RS"/>
          </w:rPr>
          <w:t xml:space="preserve"> за </w:t>
        </w:r>
      </w:ins>
      <w:ins w:id="102" w:author="Ђорђе Живановић" w:date="2016-04-13T22:39:00Z">
        <w:r w:rsidR="00D25D82">
          <w:rPr>
            <w:rFonts w:ascii="Times New Roman" w:hAnsi="Times New Roman" w:cs="Times New Roman"/>
            <w:b w:val="0"/>
            <w:lang w:val="sr-Cyrl-RS"/>
          </w:rPr>
          <w:t>даље</w:t>
        </w:r>
      </w:ins>
      <w:del w:id="103" w:author="Ђорђе Живановић" w:date="2016-04-13T22:22:00Z">
        <w:r w:rsidDel="00F4243B">
          <w:rPr>
            <w:rFonts w:ascii="Times New Roman" w:hAnsi="Times New Roman" w:cs="Times New Roman"/>
            <w:b w:val="0"/>
            <w:lang w:val="sr-Cyrl-RS"/>
          </w:rPr>
          <w:delText>„</w:delText>
        </w:r>
      </w:del>
      <w:ins w:id="104" w:author="Ђорђе Живановић" w:date="2016-03-18T18:31:00Z">
        <w:r w:rsidR="00E952A9" w:rsidRPr="00E952A9" w:rsidDel="00E952A9">
          <w:rPr>
            <w:rFonts w:ascii="Times New Roman" w:hAnsi="Times New Roman" w:cs="Times New Roman"/>
            <w:b w:val="0"/>
            <w:lang w:val="sr-Cyrl-RS"/>
          </w:rPr>
          <w:t xml:space="preserve"> </w:t>
        </w:r>
      </w:ins>
      <w:del w:id="105" w:author="Ђорђе Живановић" w:date="2016-03-18T18:31:00Z">
        <w:r w:rsidDel="00E952A9">
          <w:rPr>
            <w:rFonts w:ascii="Times New Roman" w:hAnsi="Times New Roman" w:cs="Times New Roman"/>
            <w:b w:val="0"/>
            <w:lang w:val="sr-Cyrl-RS"/>
          </w:rPr>
          <w:delText>ДАЉЕ</w:delText>
        </w:r>
      </w:del>
      <w:del w:id="106" w:author="Ђорђе Живановић" w:date="2016-04-13T22:22:00Z">
        <w:r w:rsidDel="00F4243B">
          <w:rPr>
            <w:rFonts w:ascii="Times New Roman" w:hAnsi="Times New Roman" w:cs="Times New Roman"/>
            <w:b w:val="0"/>
            <w:lang w:val="sr-Cyrl-RS"/>
          </w:rPr>
          <w:delText>“</w:delText>
        </w:r>
      </w:del>
      <w:bookmarkEnd w:id="96"/>
    </w:p>
    <w:p w14:paraId="0AA6D5E4" w14:textId="5939E855" w:rsidR="009E4BEB" w:rsidRDefault="009E4BEB" w:rsidP="00E952A9">
      <w:pPr>
        <w:pStyle w:val="Heading3"/>
        <w:numPr>
          <w:ilvl w:val="0"/>
          <w:numId w:val="8"/>
        </w:numPr>
        <w:spacing w:line="276" w:lineRule="auto"/>
        <w:rPr>
          <w:rFonts w:ascii="Times New Roman" w:hAnsi="Times New Roman" w:cs="Times New Roman"/>
          <w:b w:val="0"/>
          <w:lang w:val="sr-Cyrl-RS"/>
        </w:rPr>
      </w:pPr>
      <w:bookmarkStart w:id="107" w:name="_Toc446065871"/>
      <w:r>
        <w:rPr>
          <w:rFonts w:ascii="Times New Roman" w:hAnsi="Times New Roman" w:cs="Times New Roman"/>
          <w:b w:val="0"/>
          <w:lang w:val="sr-Cyrl-RS"/>
        </w:rPr>
        <w:t xml:space="preserve">Такмичар бира опцију </w:t>
      </w:r>
      <w:del w:id="108" w:author="Ђорђе Живановић" w:date="2016-04-13T22:22:00Z">
        <w:r w:rsidDel="007B5B8A">
          <w:rPr>
            <w:rFonts w:ascii="Times New Roman" w:hAnsi="Times New Roman" w:cs="Times New Roman"/>
            <w:b w:val="0"/>
            <w:lang w:val="sr-Cyrl-RS"/>
          </w:rPr>
          <w:delText>„</w:delText>
        </w:r>
      </w:del>
      <w:del w:id="109" w:author="Ђорђе Живановић" w:date="2016-03-18T18:31:00Z">
        <w:r w:rsidDel="00E952A9">
          <w:rPr>
            <w:rFonts w:ascii="Times New Roman" w:hAnsi="Times New Roman" w:cs="Times New Roman"/>
            <w:b w:val="0"/>
            <w:lang w:val="sr-Cyrl-RS"/>
          </w:rPr>
          <w:delText>ДАЉЕ</w:delText>
        </w:r>
      </w:del>
      <w:del w:id="110" w:author="Ђорђе Живановић" w:date="2016-04-13T22:22:00Z">
        <w:r w:rsidDel="007B5B8A">
          <w:rPr>
            <w:rFonts w:ascii="Times New Roman" w:hAnsi="Times New Roman" w:cs="Times New Roman"/>
            <w:b w:val="0"/>
            <w:lang w:val="sr-Cyrl-RS"/>
          </w:rPr>
          <w:delText>“</w:delText>
        </w:r>
      </w:del>
      <w:bookmarkEnd w:id="107"/>
      <w:ins w:id="111" w:author="Ђорђе Живановић" w:date="2016-04-13T22:22:00Z">
        <w:r w:rsidR="007B5B8A">
          <w:rPr>
            <w:rFonts w:ascii="Times New Roman" w:hAnsi="Times New Roman" w:cs="Times New Roman"/>
            <w:b w:val="0"/>
            <w:lang w:val="sr-Cyrl-RS"/>
          </w:rPr>
          <w:t xml:space="preserve">за </w:t>
        </w:r>
      </w:ins>
      <w:ins w:id="112" w:author="Ђорђе Живановић" w:date="2016-04-13T22:40:00Z">
        <w:r w:rsidR="001A1BB2">
          <w:rPr>
            <w:rFonts w:ascii="Times New Roman" w:hAnsi="Times New Roman" w:cs="Times New Roman"/>
            <w:b w:val="0"/>
            <w:lang w:val="sr-Cyrl-RS"/>
          </w:rPr>
          <w:t>даље</w:t>
        </w:r>
      </w:ins>
    </w:p>
    <w:p w14:paraId="3D6830B1" w14:textId="7282E459" w:rsidR="009E4BEB" w:rsidRDefault="009E4BEB" w:rsidP="009E4BEB">
      <w:pPr>
        <w:pStyle w:val="Heading3"/>
        <w:numPr>
          <w:ilvl w:val="0"/>
          <w:numId w:val="8"/>
        </w:numPr>
        <w:spacing w:line="276" w:lineRule="auto"/>
        <w:rPr>
          <w:rFonts w:ascii="Times New Roman" w:hAnsi="Times New Roman" w:cs="Times New Roman"/>
          <w:b w:val="0"/>
          <w:lang w:val="sr-Cyrl-RS"/>
        </w:rPr>
      </w:pPr>
      <w:bookmarkStart w:id="113" w:name="_Toc446065872"/>
      <w:r>
        <w:rPr>
          <w:rFonts w:ascii="Times New Roman" w:hAnsi="Times New Roman" w:cs="Times New Roman"/>
          <w:b w:val="0"/>
          <w:lang w:val="sr-Cyrl-RS"/>
        </w:rPr>
        <w:t>Систем из базе  бира питање на основу изабране тежине датог такмичара и територије коју напада  са понуђеном сликом и локацијом на којој је снимљена међу 4 понуђена одговора</w:t>
      </w:r>
      <w:bookmarkEnd w:id="113"/>
    </w:p>
    <w:p w14:paraId="6120DE3A" w14:textId="6F9CFE7B" w:rsidR="009E4BEB" w:rsidRDefault="009E4BEB" w:rsidP="009E4BEB">
      <w:pPr>
        <w:pStyle w:val="Heading3"/>
        <w:numPr>
          <w:ilvl w:val="0"/>
          <w:numId w:val="8"/>
        </w:numPr>
        <w:spacing w:line="276" w:lineRule="auto"/>
        <w:rPr>
          <w:rFonts w:ascii="Times New Roman" w:hAnsi="Times New Roman" w:cs="Times New Roman"/>
          <w:b w:val="0"/>
          <w:lang w:val="sr-Cyrl-RS"/>
        </w:rPr>
      </w:pPr>
      <w:bookmarkStart w:id="114" w:name="_Toc446065873"/>
      <w:r>
        <w:rPr>
          <w:rFonts w:ascii="Times New Roman" w:hAnsi="Times New Roman" w:cs="Times New Roman"/>
          <w:b w:val="0"/>
          <w:lang w:val="sr-Cyrl-RS"/>
        </w:rPr>
        <w:t>Такмичар добија питање и бира нетачан одг</w:t>
      </w:r>
      <w:del w:id="115" w:author="Ђорђе Живановић" w:date="2016-04-13T22:40:00Z">
        <w:r w:rsidDel="008609EB">
          <w:rPr>
            <w:rFonts w:ascii="Times New Roman" w:hAnsi="Times New Roman" w:cs="Times New Roman"/>
            <w:b w:val="0"/>
            <w:lang w:val="sr-Cyrl-RS"/>
          </w:rPr>
          <w:delText>о</w:delText>
        </w:r>
      </w:del>
      <w:r>
        <w:rPr>
          <w:rFonts w:ascii="Times New Roman" w:hAnsi="Times New Roman" w:cs="Times New Roman"/>
          <w:b w:val="0"/>
          <w:lang w:val="sr-Cyrl-RS"/>
        </w:rPr>
        <w:t>ов</w:t>
      </w:r>
      <w:ins w:id="116" w:author="Ђорђе Живановић" w:date="2016-04-13T22:40:00Z">
        <w:r w:rsidR="008609EB">
          <w:rPr>
            <w:rFonts w:ascii="Times New Roman" w:hAnsi="Times New Roman" w:cs="Times New Roman"/>
            <w:b w:val="0"/>
            <w:lang w:val="sr-Cyrl-RS"/>
          </w:rPr>
          <w:t>о</w:t>
        </w:r>
      </w:ins>
      <w:r>
        <w:rPr>
          <w:rFonts w:ascii="Times New Roman" w:hAnsi="Times New Roman" w:cs="Times New Roman"/>
          <w:b w:val="0"/>
          <w:lang w:val="sr-Cyrl-RS"/>
        </w:rPr>
        <w:t>р</w:t>
      </w:r>
      <w:bookmarkEnd w:id="114"/>
    </w:p>
    <w:p w14:paraId="44FA2E70" w14:textId="77777777" w:rsidR="009E4BEB" w:rsidRPr="00A00179" w:rsidRDefault="009E4BEB" w:rsidP="009E4BEB">
      <w:pPr>
        <w:pStyle w:val="Heading3"/>
        <w:numPr>
          <w:ilvl w:val="0"/>
          <w:numId w:val="8"/>
        </w:numPr>
        <w:spacing w:line="276" w:lineRule="auto"/>
        <w:rPr>
          <w:rFonts w:ascii="Times New Roman" w:hAnsi="Times New Roman" w:cs="Times New Roman"/>
          <w:b w:val="0"/>
          <w:lang w:val="sr-Cyrl-RS"/>
        </w:rPr>
      </w:pPr>
      <w:bookmarkStart w:id="117" w:name="_Toc446065874"/>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2.2.1</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d-f</w:t>
      </w:r>
      <w:bookmarkEnd w:id="117"/>
    </w:p>
    <w:p w14:paraId="4CD45095" w14:textId="77777777" w:rsidR="009E4BEB" w:rsidRDefault="009E4BEB" w:rsidP="009E4BEB">
      <w:pPr>
        <w:pStyle w:val="Heading3"/>
        <w:spacing w:line="276" w:lineRule="auto"/>
        <w:ind w:hanging="578"/>
        <w:rPr>
          <w:b w:val="0"/>
          <w:lang w:val="sr-Cyrl-RS"/>
        </w:rPr>
      </w:pPr>
      <w:bookmarkStart w:id="118" w:name="_Toc446065875"/>
      <w:r>
        <w:rPr>
          <w:b w:val="0"/>
          <w:lang w:val="sr-Cyrl-RS"/>
        </w:rPr>
        <w:t>Потез, нетачан одговор, питање са сликом погрешио</w:t>
      </w:r>
      <w:bookmarkEnd w:id="118"/>
    </w:p>
    <w:p w14:paraId="0824526D" w14:textId="77777777" w:rsidR="009E4BEB" w:rsidRDefault="009E4BEB" w:rsidP="009E4BEB">
      <w:pPr>
        <w:pStyle w:val="Heading3"/>
        <w:numPr>
          <w:ilvl w:val="0"/>
          <w:numId w:val="9"/>
        </w:numPr>
        <w:spacing w:line="276" w:lineRule="auto"/>
        <w:rPr>
          <w:rFonts w:ascii="Times New Roman" w:hAnsi="Times New Roman" w:cs="Times New Roman"/>
          <w:b w:val="0"/>
          <w:lang w:val="sr-Cyrl-RS"/>
        </w:rPr>
      </w:pPr>
      <w:bookmarkStart w:id="119" w:name="_Toc446065876"/>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2.2.2</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a-e</w:t>
      </w:r>
      <w:bookmarkEnd w:id="119"/>
    </w:p>
    <w:p w14:paraId="747AE175" w14:textId="7EC36AF0" w:rsidR="009E4BEB" w:rsidRDefault="009E4BEB" w:rsidP="009E4BEB">
      <w:pPr>
        <w:pStyle w:val="Heading3"/>
        <w:numPr>
          <w:ilvl w:val="0"/>
          <w:numId w:val="9"/>
        </w:numPr>
        <w:spacing w:line="276" w:lineRule="auto"/>
        <w:rPr>
          <w:rFonts w:ascii="Times New Roman" w:hAnsi="Times New Roman" w:cs="Times New Roman"/>
          <w:b w:val="0"/>
          <w:lang w:val="sr-Cyrl-RS"/>
        </w:rPr>
      </w:pPr>
      <w:bookmarkStart w:id="120" w:name="_Toc446065877"/>
      <w:r>
        <w:rPr>
          <w:rFonts w:ascii="Times New Roman" w:hAnsi="Times New Roman" w:cs="Times New Roman"/>
          <w:b w:val="0"/>
          <w:lang w:val="sr-Cyrl-RS"/>
        </w:rPr>
        <w:t>Такмичар добија питање и бира тачан одгоовр</w:t>
      </w:r>
      <w:bookmarkEnd w:id="120"/>
    </w:p>
    <w:p w14:paraId="292838BF" w14:textId="77777777" w:rsidR="009E4BEB" w:rsidRPr="00BD41F3" w:rsidRDefault="009E4BEB" w:rsidP="009E4BEB">
      <w:pPr>
        <w:pStyle w:val="Heading3"/>
        <w:numPr>
          <w:ilvl w:val="0"/>
          <w:numId w:val="9"/>
        </w:numPr>
        <w:spacing w:line="276" w:lineRule="auto"/>
        <w:rPr>
          <w:rFonts w:ascii="Times New Roman" w:hAnsi="Times New Roman" w:cs="Times New Roman"/>
          <w:b w:val="0"/>
          <w:lang w:val="sr-Cyrl-RS"/>
        </w:rPr>
      </w:pPr>
      <w:bookmarkStart w:id="121" w:name="_Toc446065878"/>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2.2.2</w:t>
      </w:r>
      <w:r>
        <w:rPr>
          <w:rFonts w:ascii="Times New Roman" w:hAnsi="Times New Roman" w:cs="Times New Roman"/>
          <w:b w:val="0"/>
          <w:lang w:val="sr-Cyrl-RS"/>
        </w:rPr>
        <w:fldChar w:fldCharType="end"/>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b-d</w:t>
      </w:r>
      <w:bookmarkEnd w:id="121"/>
    </w:p>
    <w:p w14:paraId="0715B8F4" w14:textId="75E0F700" w:rsidR="009E4BEB" w:rsidRDefault="009E4BEB" w:rsidP="009E4BEB">
      <w:pPr>
        <w:pStyle w:val="Heading3"/>
        <w:numPr>
          <w:ilvl w:val="0"/>
          <w:numId w:val="9"/>
        </w:numPr>
        <w:spacing w:line="276" w:lineRule="auto"/>
        <w:rPr>
          <w:rFonts w:ascii="Times New Roman" w:hAnsi="Times New Roman" w:cs="Times New Roman"/>
          <w:b w:val="0"/>
          <w:lang w:val="sr-Cyrl-RS"/>
        </w:rPr>
      </w:pPr>
      <w:bookmarkStart w:id="122" w:name="_Toc446065879"/>
      <w:r>
        <w:rPr>
          <w:rFonts w:ascii="Times New Roman" w:hAnsi="Times New Roman" w:cs="Times New Roman"/>
          <w:b w:val="0"/>
          <w:lang w:val="sr-Cyrl-RS"/>
        </w:rPr>
        <w:t>Систем из базе  бира питање на основу изабране тежине датог такмичара и територије коју напада са  непознатом личношћу и информацијама које се појављују након одређеног временског интервала о њој. Ако истекне време, а такмичар не погоди личност сматра се да је неисправно погодио, у зависности од тежине биће дозвољен одређен број покушаја.</w:t>
      </w:r>
      <w:bookmarkEnd w:id="122"/>
    </w:p>
    <w:p w14:paraId="676519A4" w14:textId="4611E7E9" w:rsidR="009E4BEB" w:rsidRDefault="009E4BEB" w:rsidP="009E4BEB">
      <w:pPr>
        <w:pStyle w:val="Heading3"/>
        <w:numPr>
          <w:ilvl w:val="0"/>
          <w:numId w:val="9"/>
        </w:numPr>
        <w:spacing w:line="276" w:lineRule="auto"/>
        <w:rPr>
          <w:rFonts w:ascii="Times New Roman" w:hAnsi="Times New Roman" w:cs="Times New Roman"/>
          <w:b w:val="0"/>
          <w:lang w:val="sr-Cyrl-RS"/>
        </w:rPr>
      </w:pPr>
      <w:bookmarkStart w:id="123" w:name="_Toc446065880"/>
      <w:r>
        <w:rPr>
          <w:rFonts w:ascii="Times New Roman" w:hAnsi="Times New Roman" w:cs="Times New Roman"/>
          <w:b w:val="0"/>
          <w:lang w:val="sr-Cyrl-RS"/>
        </w:rPr>
        <w:t>Такмичар промашује, али остаје још покушаја</w:t>
      </w:r>
      <w:r>
        <w:rPr>
          <w:rFonts w:ascii="Times New Roman" w:hAnsi="Times New Roman" w:cs="Times New Roman"/>
          <w:b w:val="0"/>
        </w:rPr>
        <w:t xml:space="preserve">, </w:t>
      </w:r>
      <w:r>
        <w:rPr>
          <w:rFonts w:ascii="Times New Roman" w:hAnsi="Times New Roman" w:cs="Times New Roman"/>
          <w:b w:val="0"/>
          <w:lang w:val="sr-Cyrl-RS"/>
        </w:rPr>
        <w:t>понавља се следећи низ корака док бројач покушаја не падне на 0 или време истекне, и онда се прелази на следећи корак</w:t>
      </w:r>
      <w:bookmarkEnd w:id="123"/>
    </w:p>
    <w:p w14:paraId="2C95A0D7" w14:textId="3650330C" w:rsidR="009E4BEB" w:rsidRDefault="009E4BEB" w:rsidP="009E4BEB">
      <w:pPr>
        <w:pStyle w:val="Heading3"/>
        <w:numPr>
          <w:ilvl w:val="1"/>
          <w:numId w:val="10"/>
        </w:numPr>
        <w:spacing w:line="276" w:lineRule="auto"/>
        <w:rPr>
          <w:rFonts w:ascii="Times New Roman" w:hAnsi="Times New Roman" w:cs="Times New Roman"/>
          <w:b w:val="0"/>
          <w:lang w:val="sr-Cyrl-RS"/>
        </w:rPr>
      </w:pPr>
      <w:bookmarkStart w:id="124" w:name="_Toc446065881"/>
      <w:r>
        <w:rPr>
          <w:rFonts w:ascii="Times New Roman" w:hAnsi="Times New Roman" w:cs="Times New Roman"/>
          <w:b w:val="0"/>
          <w:lang w:val="sr-Cyrl-RS"/>
        </w:rPr>
        <w:t>Такмичар</w:t>
      </w:r>
      <w:r w:rsidRPr="00E036A2">
        <w:rPr>
          <w:rFonts w:ascii="Times New Roman" w:hAnsi="Times New Roman" w:cs="Times New Roman"/>
          <w:b w:val="0"/>
          <w:lang w:val="sr-Cyrl-RS"/>
        </w:rPr>
        <w:t xml:space="preserve"> добија на екрану </w:t>
      </w:r>
      <w:r>
        <w:rPr>
          <w:rFonts w:ascii="Times New Roman" w:hAnsi="Times New Roman" w:cs="Times New Roman"/>
          <w:b w:val="0"/>
          <w:lang w:val="sr-Cyrl-RS"/>
        </w:rPr>
        <w:t xml:space="preserve">слику са и одговарајући број слова и одговарајућу информацију </w:t>
      </w:r>
      <w:r>
        <w:rPr>
          <w:rFonts w:ascii="Times New Roman" w:hAnsi="Times New Roman" w:cs="Times New Roman"/>
          <w:b w:val="0"/>
        </w:rPr>
        <w:t>o</w:t>
      </w:r>
      <w:r>
        <w:rPr>
          <w:rFonts w:ascii="Times New Roman" w:hAnsi="Times New Roman" w:cs="Times New Roman"/>
          <w:b w:val="0"/>
          <w:lang w:val="sr-Cyrl-RS"/>
        </w:rPr>
        <w:t>д система, и поље на које треба да упише низ знакова који одговара имену</w:t>
      </w:r>
      <w:bookmarkEnd w:id="124"/>
    </w:p>
    <w:p w14:paraId="0348200A" w14:textId="2AC1B06F" w:rsidR="009E4BEB" w:rsidRDefault="009E4BEB" w:rsidP="009E4BEB">
      <w:pPr>
        <w:pStyle w:val="Heading3"/>
        <w:numPr>
          <w:ilvl w:val="1"/>
          <w:numId w:val="10"/>
        </w:numPr>
        <w:spacing w:line="276" w:lineRule="auto"/>
        <w:rPr>
          <w:rFonts w:ascii="Times New Roman" w:hAnsi="Times New Roman" w:cs="Times New Roman"/>
          <w:b w:val="0"/>
          <w:lang w:val="sr-Cyrl-RS"/>
        </w:rPr>
      </w:pPr>
      <w:bookmarkStart w:id="125" w:name="_Toc446065882"/>
      <w:r>
        <w:rPr>
          <w:rFonts w:ascii="Times New Roman" w:hAnsi="Times New Roman" w:cs="Times New Roman"/>
          <w:b w:val="0"/>
          <w:lang w:val="sr-Cyrl-RS"/>
        </w:rPr>
        <w:t>Такмичар погрешан низ знакова уноси на потребна места</w:t>
      </w:r>
      <w:bookmarkEnd w:id="125"/>
    </w:p>
    <w:p w14:paraId="0101E180" w14:textId="575E0065" w:rsidR="009E4BEB" w:rsidRDefault="009E4BEB" w:rsidP="00E952A9">
      <w:pPr>
        <w:pStyle w:val="Heading3"/>
        <w:numPr>
          <w:ilvl w:val="1"/>
          <w:numId w:val="10"/>
        </w:numPr>
        <w:spacing w:line="276" w:lineRule="auto"/>
        <w:rPr>
          <w:rFonts w:ascii="Times New Roman" w:hAnsi="Times New Roman" w:cs="Times New Roman"/>
          <w:b w:val="0"/>
          <w:lang w:val="sr-Cyrl-RS"/>
        </w:rPr>
      </w:pPr>
      <w:bookmarkStart w:id="126" w:name="_Toc446065883"/>
      <w:r w:rsidRPr="006C0B5A">
        <w:rPr>
          <w:rFonts w:ascii="Times New Roman" w:hAnsi="Times New Roman" w:cs="Times New Roman"/>
          <w:b w:val="0"/>
          <w:lang w:val="sr-Cyrl-RS"/>
        </w:rPr>
        <w:t>Систем региструје погрешан одгов</w:t>
      </w:r>
      <w:r>
        <w:rPr>
          <w:rFonts w:ascii="Times New Roman" w:hAnsi="Times New Roman" w:cs="Times New Roman"/>
          <w:b w:val="0"/>
          <w:lang w:val="sr-Cyrl-RS"/>
        </w:rPr>
        <w:t>о</w:t>
      </w:r>
      <w:r w:rsidRPr="006C0B5A">
        <w:rPr>
          <w:rFonts w:ascii="Times New Roman" w:hAnsi="Times New Roman" w:cs="Times New Roman"/>
          <w:b w:val="0"/>
          <w:lang w:val="sr-Cyrl-RS"/>
        </w:rPr>
        <w:t xml:space="preserve">р и враћа </w:t>
      </w:r>
      <w:r>
        <w:rPr>
          <w:rFonts w:ascii="Times New Roman" w:hAnsi="Times New Roman" w:cs="Times New Roman"/>
          <w:b w:val="0"/>
          <w:lang w:val="sr-Cyrl-RS"/>
        </w:rPr>
        <w:t>посетиоцу</w:t>
      </w:r>
      <w:r w:rsidRPr="006C0B5A">
        <w:rPr>
          <w:rFonts w:ascii="Times New Roman" w:hAnsi="Times New Roman" w:cs="Times New Roman"/>
          <w:b w:val="0"/>
          <w:lang w:val="sr-Cyrl-RS"/>
        </w:rPr>
        <w:t xml:space="preserve"> </w:t>
      </w:r>
      <w:r>
        <w:rPr>
          <w:rFonts w:ascii="Times New Roman" w:hAnsi="Times New Roman" w:cs="Times New Roman"/>
          <w:b w:val="0"/>
          <w:lang w:val="sr-Cyrl-RS"/>
        </w:rPr>
        <w:t>„</w:t>
      </w:r>
      <w:ins w:id="127" w:author="Ђорђе Живановић" w:date="2016-03-18T18:31:00Z">
        <w:r w:rsidR="00E952A9" w:rsidRPr="00E952A9">
          <w:rPr>
            <w:rFonts w:ascii="Times New Roman" w:hAnsi="Times New Roman" w:cs="Times New Roman"/>
            <w:b w:val="0"/>
            <w:lang w:val="sr-Cyrl-RS"/>
          </w:rPr>
          <w:t>POGREŠAN ODGOVOR</w:t>
        </w:r>
        <w:r w:rsidR="00E952A9" w:rsidRPr="00E952A9" w:rsidDel="00E952A9">
          <w:rPr>
            <w:rFonts w:ascii="Times New Roman" w:hAnsi="Times New Roman" w:cs="Times New Roman"/>
            <w:b w:val="0"/>
            <w:lang w:val="sr-Cyrl-RS"/>
          </w:rPr>
          <w:t xml:space="preserve"> </w:t>
        </w:r>
      </w:ins>
      <w:del w:id="128" w:author="Ђорђе Живановић" w:date="2016-03-18T18:31:00Z">
        <w:r w:rsidRPr="006C0B5A" w:rsidDel="00E952A9">
          <w:rPr>
            <w:rFonts w:ascii="Times New Roman" w:hAnsi="Times New Roman" w:cs="Times New Roman"/>
            <w:b w:val="0"/>
            <w:lang w:val="sr-Cyrl-RS"/>
          </w:rPr>
          <w:delText>ПОГРЕШАН ОДГОВОР</w:delText>
        </w:r>
      </w:del>
      <w:r>
        <w:rPr>
          <w:rFonts w:ascii="Times New Roman" w:hAnsi="Times New Roman" w:cs="Times New Roman"/>
          <w:b w:val="0"/>
          <w:lang w:val="sr-Cyrl-RS"/>
        </w:rPr>
        <w:t>“ (има још покушаја) и опција „</w:t>
      </w:r>
      <w:ins w:id="129" w:author="Ђорђе Живановић" w:date="2016-03-18T18:31:00Z">
        <w:r w:rsidR="00E952A9" w:rsidRPr="00E952A9">
          <w:rPr>
            <w:rFonts w:ascii="Times New Roman" w:hAnsi="Times New Roman" w:cs="Times New Roman"/>
            <w:b w:val="0"/>
            <w:lang w:val="sr-Cyrl-RS"/>
          </w:rPr>
          <w:t>U REDU</w:t>
        </w:r>
        <w:r w:rsidR="00E952A9" w:rsidRPr="00E952A9" w:rsidDel="00E952A9">
          <w:rPr>
            <w:rFonts w:ascii="Times New Roman" w:hAnsi="Times New Roman" w:cs="Times New Roman"/>
            <w:b w:val="0"/>
            <w:lang w:val="sr-Cyrl-RS"/>
          </w:rPr>
          <w:t xml:space="preserve"> </w:t>
        </w:r>
      </w:ins>
      <w:del w:id="130" w:author="Ђорђе Живановић" w:date="2016-03-18T18:31:00Z">
        <w:r w:rsidDel="00E952A9">
          <w:rPr>
            <w:rFonts w:ascii="Times New Roman" w:hAnsi="Times New Roman" w:cs="Times New Roman"/>
            <w:b w:val="0"/>
            <w:lang w:val="sr-Cyrl-RS"/>
          </w:rPr>
          <w:delText>У РЕДУ</w:delText>
        </w:r>
      </w:del>
      <w:r>
        <w:rPr>
          <w:rFonts w:ascii="Times New Roman" w:hAnsi="Times New Roman" w:cs="Times New Roman"/>
          <w:b w:val="0"/>
          <w:lang w:val="sr-Cyrl-RS"/>
        </w:rPr>
        <w:t>“</w:t>
      </w:r>
      <w:bookmarkEnd w:id="126"/>
    </w:p>
    <w:p w14:paraId="40349204" w14:textId="538C26DC" w:rsidR="009E4BEB" w:rsidRDefault="009E4BEB" w:rsidP="00E952A9">
      <w:pPr>
        <w:pStyle w:val="Heading3"/>
        <w:numPr>
          <w:ilvl w:val="1"/>
          <w:numId w:val="10"/>
        </w:numPr>
        <w:spacing w:line="276" w:lineRule="auto"/>
        <w:rPr>
          <w:rFonts w:ascii="Times New Roman" w:hAnsi="Times New Roman" w:cs="Times New Roman"/>
          <w:b w:val="0"/>
          <w:lang w:val="sr-Cyrl-RS"/>
        </w:rPr>
      </w:pPr>
      <w:bookmarkStart w:id="131" w:name="_Toc446065884"/>
      <w:r>
        <w:rPr>
          <w:rFonts w:ascii="Times New Roman" w:hAnsi="Times New Roman" w:cs="Times New Roman"/>
          <w:b w:val="0"/>
          <w:lang w:val="sr-Cyrl-RS"/>
        </w:rPr>
        <w:t>Такмичар бира „</w:t>
      </w:r>
      <w:ins w:id="132" w:author="Ђорђе Живановић" w:date="2016-03-18T18:31:00Z">
        <w:r w:rsidR="00E952A9" w:rsidRPr="00E952A9">
          <w:rPr>
            <w:rFonts w:ascii="Times New Roman" w:hAnsi="Times New Roman" w:cs="Times New Roman"/>
            <w:b w:val="0"/>
            <w:lang w:val="sr-Cyrl-RS"/>
          </w:rPr>
          <w:t>U REDU</w:t>
        </w:r>
        <w:r w:rsidR="00E952A9" w:rsidRPr="00E952A9" w:rsidDel="00E952A9">
          <w:rPr>
            <w:rFonts w:ascii="Times New Roman" w:hAnsi="Times New Roman" w:cs="Times New Roman"/>
            <w:b w:val="0"/>
            <w:lang w:val="sr-Cyrl-RS"/>
          </w:rPr>
          <w:t xml:space="preserve"> </w:t>
        </w:r>
      </w:ins>
      <w:del w:id="133" w:author="Ђорђе Живановић" w:date="2016-03-18T18:31:00Z">
        <w:r w:rsidDel="00E952A9">
          <w:rPr>
            <w:rFonts w:ascii="Times New Roman" w:hAnsi="Times New Roman" w:cs="Times New Roman"/>
            <w:b w:val="0"/>
            <w:lang w:val="sr-Cyrl-RS"/>
          </w:rPr>
          <w:delText>У РЕДУ</w:delText>
        </w:r>
      </w:del>
      <w:r>
        <w:rPr>
          <w:rFonts w:ascii="Times New Roman" w:hAnsi="Times New Roman" w:cs="Times New Roman"/>
          <w:b w:val="0"/>
          <w:lang w:val="sr-Cyrl-RS"/>
        </w:rPr>
        <w:t>“</w:t>
      </w:r>
      <w:bookmarkEnd w:id="131"/>
    </w:p>
    <w:p w14:paraId="3BD27BDD" w14:textId="77777777" w:rsidR="009E4BEB" w:rsidRPr="006C0B5A" w:rsidRDefault="009E4BEB" w:rsidP="009E4BEB">
      <w:pPr>
        <w:pStyle w:val="Heading3"/>
        <w:numPr>
          <w:ilvl w:val="1"/>
          <w:numId w:val="10"/>
        </w:numPr>
        <w:spacing w:line="276" w:lineRule="auto"/>
        <w:rPr>
          <w:rFonts w:ascii="Times New Roman" w:hAnsi="Times New Roman" w:cs="Times New Roman"/>
          <w:b w:val="0"/>
          <w:lang w:val="sr-Cyrl-RS"/>
        </w:rPr>
      </w:pPr>
      <w:bookmarkStart w:id="134" w:name="_Toc446065885"/>
      <w:r>
        <w:rPr>
          <w:rFonts w:ascii="Times New Roman" w:hAnsi="Times New Roman" w:cs="Times New Roman"/>
          <w:b w:val="0"/>
          <w:lang w:val="sr-Cyrl-RS"/>
        </w:rPr>
        <w:t xml:space="preserve">Систем га враћа на ситуацију на почетку </w:t>
      </w:r>
      <w:r>
        <w:rPr>
          <w:rFonts w:ascii="Times New Roman" w:hAnsi="Times New Roman" w:cs="Times New Roman"/>
          <w:b w:val="0"/>
        </w:rPr>
        <w:t>I</w:t>
      </w:r>
      <w:bookmarkEnd w:id="134"/>
    </w:p>
    <w:p w14:paraId="14E6A0E8" w14:textId="4A764CF3" w:rsidR="009E4BEB" w:rsidRPr="006C0B5A" w:rsidRDefault="009E4BEB" w:rsidP="009E4BEB">
      <w:pPr>
        <w:pStyle w:val="Heading3"/>
        <w:numPr>
          <w:ilvl w:val="0"/>
          <w:numId w:val="9"/>
        </w:numPr>
        <w:spacing w:line="276" w:lineRule="auto"/>
        <w:rPr>
          <w:rFonts w:ascii="Times New Roman" w:hAnsi="Times New Roman" w:cs="Times New Roman"/>
          <w:b w:val="0"/>
          <w:lang w:val="sr-Cyrl-RS"/>
        </w:rPr>
      </w:pPr>
      <w:bookmarkStart w:id="135" w:name="_Toc446065886"/>
      <w:r w:rsidRPr="006C0B5A">
        <w:rPr>
          <w:rFonts w:ascii="Times New Roman" w:hAnsi="Times New Roman" w:cs="Times New Roman"/>
          <w:b w:val="0"/>
          <w:lang w:val="sr-Cyrl-RS"/>
        </w:rPr>
        <w:t>Акције као  у</w:t>
      </w:r>
      <w:r>
        <w:rPr>
          <w:rFonts w:ascii="Times New Roman" w:hAnsi="Times New Roman" w:cs="Times New Roman"/>
          <w:b w:val="0"/>
          <w:lang w:val="sr-Cyrl-RS"/>
        </w:rPr>
        <w:t xml:space="preserve">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2.2.1</w:t>
      </w:r>
      <w:r>
        <w:rPr>
          <w:rFonts w:ascii="Times New Roman" w:hAnsi="Times New Roman" w:cs="Times New Roman"/>
          <w:b w:val="0"/>
          <w:lang w:val="sr-Cyrl-RS"/>
        </w:rPr>
        <w:fldChar w:fldCharType="end"/>
      </w:r>
      <w:r w:rsidRPr="006C0B5A">
        <w:rPr>
          <w:rFonts w:ascii="Times New Roman" w:hAnsi="Times New Roman" w:cs="Times New Roman"/>
          <w:b w:val="0"/>
          <w:lang w:val="sr-Cyrl-RS"/>
        </w:rPr>
        <w:t xml:space="preserve"> d-f</w:t>
      </w:r>
      <w:bookmarkEnd w:id="135"/>
      <w:ins w:id="136" w:author="Ђорђе Живановић" w:date="2016-04-13T22:41:00Z">
        <w:r w:rsidR="00E5752E">
          <w:rPr>
            <w:rFonts w:ascii="Times New Roman" w:hAnsi="Times New Roman" w:cs="Times New Roman"/>
            <w:b w:val="0"/>
            <w:lang w:val="sr-Cyrl-RS"/>
          </w:rPr>
          <w:t xml:space="preserve"> </w:t>
        </w:r>
        <w:r w:rsidR="00E5752E">
          <w:rPr>
            <w:rFonts w:ascii="Times New Roman" w:hAnsi="Times New Roman" w:cs="Times New Roman"/>
            <w:b w:val="0"/>
            <w:lang w:val="sr-Cyrl-RS"/>
          </w:rPr>
          <w:t>с тим да је исписано име личности</w:t>
        </w:r>
      </w:ins>
      <w:bookmarkStart w:id="137" w:name="_GoBack"/>
      <w:bookmarkEnd w:id="137"/>
    </w:p>
    <w:p w14:paraId="6EB7B307" w14:textId="77777777" w:rsidR="009E4BEB" w:rsidRPr="004900EB" w:rsidRDefault="009E4BEB" w:rsidP="009E4BEB">
      <w:pPr>
        <w:pStyle w:val="Heading3"/>
        <w:numPr>
          <w:ilvl w:val="0"/>
          <w:numId w:val="0"/>
        </w:numPr>
        <w:spacing w:line="276" w:lineRule="auto"/>
        <w:ind w:left="720" w:hanging="720"/>
        <w:rPr>
          <w:rFonts w:ascii="Times New Roman" w:hAnsi="Times New Roman" w:cs="Times New Roman"/>
          <w:b w:val="0"/>
          <w:lang w:val="sr-Cyrl-RS"/>
        </w:rPr>
      </w:pPr>
    </w:p>
    <w:p w14:paraId="185C1014" w14:textId="77777777" w:rsidR="009E4BEB" w:rsidRDefault="009E4BEB" w:rsidP="009E4BEB">
      <w:pPr>
        <w:pStyle w:val="Heading3"/>
        <w:spacing w:line="276" w:lineRule="auto"/>
        <w:ind w:hanging="578"/>
        <w:rPr>
          <w:b w:val="0"/>
          <w:lang w:val="sr-Cyrl-RS"/>
        </w:rPr>
      </w:pPr>
      <w:bookmarkStart w:id="138" w:name="_Ref446064090"/>
      <w:bookmarkStart w:id="139" w:name="_Toc446065887"/>
      <w:r>
        <w:rPr>
          <w:b w:val="0"/>
          <w:lang w:val="sr-Cyrl-RS"/>
        </w:rPr>
        <w:t>Потез тачан одговор, још територија</w:t>
      </w:r>
      <w:bookmarkEnd w:id="138"/>
      <w:bookmarkEnd w:id="139"/>
    </w:p>
    <w:p w14:paraId="1EE17E8C" w14:textId="77777777" w:rsidR="009E4BEB" w:rsidRPr="00770B19" w:rsidRDefault="009E4BEB" w:rsidP="009E4BEB">
      <w:pPr>
        <w:pStyle w:val="Heading3"/>
        <w:numPr>
          <w:ilvl w:val="0"/>
          <w:numId w:val="11"/>
        </w:numPr>
        <w:spacing w:line="276" w:lineRule="auto"/>
        <w:rPr>
          <w:rFonts w:ascii="Times New Roman" w:hAnsi="Times New Roman" w:cs="Times New Roman"/>
          <w:b w:val="0"/>
          <w:lang w:val="sr-Cyrl-RS"/>
        </w:rPr>
      </w:pPr>
      <w:bookmarkStart w:id="140" w:name="_Toc446065888"/>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2.2.2</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a-e</w:t>
      </w:r>
      <w:r>
        <w:rPr>
          <w:rFonts w:ascii="Times New Roman" w:hAnsi="Times New Roman" w:cs="Times New Roman"/>
          <w:b w:val="0"/>
          <w:lang w:val="sr-Cyrl-RS"/>
        </w:rPr>
        <w:t>, с тим да је тачан одговор</w:t>
      </w:r>
      <w:bookmarkEnd w:id="140"/>
    </w:p>
    <w:p w14:paraId="4BC08BF0" w14:textId="77777777" w:rsidR="009E4BEB" w:rsidRPr="00770B19" w:rsidRDefault="009E4BEB" w:rsidP="009E4BEB">
      <w:pPr>
        <w:pStyle w:val="Heading3"/>
        <w:numPr>
          <w:ilvl w:val="0"/>
          <w:numId w:val="11"/>
        </w:numPr>
        <w:spacing w:line="276" w:lineRule="auto"/>
        <w:rPr>
          <w:rFonts w:ascii="Times New Roman" w:hAnsi="Times New Roman" w:cs="Times New Roman"/>
          <w:b w:val="0"/>
          <w:lang w:val="sr-Cyrl-RS"/>
        </w:rPr>
      </w:pPr>
      <w:bookmarkStart w:id="141" w:name="_Toc446065889"/>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2.2.2</w:t>
      </w:r>
      <w:r>
        <w:rPr>
          <w:rFonts w:ascii="Times New Roman" w:hAnsi="Times New Roman" w:cs="Times New Roman"/>
          <w:b w:val="0"/>
          <w:lang w:val="sr-Cyrl-RS"/>
        </w:rPr>
        <w:fldChar w:fldCharType="end"/>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b-d</w:t>
      </w:r>
      <w:bookmarkEnd w:id="141"/>
    </w:p>
    <w:p w14:paraId="34C5502D" w14:textId="77777777" w:rsidR="009E4BEB" w:rsidRDefault="009E4BEB" w:rsidP="009E4BEB">
      <w:pPr>
        <w:pStyle w:val="Heading3"/>
        <w:numPr>
          <w:ilvl w:val="0"/>
          <w:numId w:val="11"/>
        </w:numPr>
        <w:spacing w:line="276" w:lineRule="auto"/>
        <w:rPr>
          <w:rFonts w:ascii="Times New Roman" w:hAnsi="Times New Roman" w:cs="Times New Roman"/>
          <w:b w:val="0"/>
          <w:lang w:val="sr-Cyrl-RS"/>
        </w:rPr>
      </w:pPr>
      <w:bookmarkStart w:id="142" w:name="_Toc446065890"/>
      <w:r>
        <w:rPr>
          <w:rFonts w:ascii="Times New Roman" w:hAnsi="Times New Roman" w:cs="Times New Roman"/>
          <w:b w:val="0"/>
          <w:lang w:val="sr-Cyrl-RS"/>
        </w:rPr>
        <w:t>Систем ажурира освојену територију</w:t>
      </w:r>
      <w:bookmarkEnd w:id="142"/>
    </w:p>
    <w:p w14:paraId="10A1ADF6" w14:textId="3DCB90C4" w:rsidR="009E4BEB" w:rsidRDefault="009E4BEB" w:rsidP="00E66DC3">
      <w:pPr>
        <w:pStyle w:val="Heading3"/>
        <w:numPr>
          <w:ilvl w:val="0"/>
          <w:numId w:val="11"/>
        </w:numPr>
        <w:spacing w:line="276" w:lineRule="auto"/>
        <w:rPr>
          <w:rFonts w:ascii="Times New Roman" w:hAnsi="Times New Roman" w:cs="Times New Roman"/>
          <w:b w:val="0"/>
          <w:lang w:val="sr-Cyrl-RS"/>
        </w:rPr>
      </w:pPr>
      <w:bookmarkStart w:id="143" w:name="_Toc446065891"/>
      <w:r>
        <w:rPr>
          <w:rFonts w:ascii="Times New Roman" w:hAnsi="Times New Roman" w:cs="Times New Roman"/>
          <w:b w:val="0"/>
          <w:lang w:val="sr-Cyrl-RS"/>
        </w:rPr>
        <w:t xml:space="preserve">На </w:t>
      </w:r>
      <w:r w:rsidR="006B4CD5">
        <w:rPr>
          <w:rFonts w:ascii="Times New Roman" w:hAnsi="Times New Roman" w:cs="Times New Roman"/>
          <w:b w:val="0"/>
          <w:lang w:val="sr-Cyrl-RS"/>
        </w:rPr>
        <w:t>такмичаровом</w:t>
      </w:r>
      <w:r>
        <w:rPr>
          <w:rFonts w:ascii="Times New Roman" w:hAnsi="Times New Roman" w:cs="Times New Roman"/>
          <w:b w:val="0"/>
          <w:lang w:val="sr-Cyrl-RS"/>
        </w:rPr>
        <w:t xml:space="preserve"> екрану се исписује „</w:t>
      </w:r>
      <w:ins w:id="144" w:author="Ђорђе Живановић" w:date="2016-03-18T18:32:00Z">
        <w:r w:rsidR="00E952A9" w:rsidRPr="00E952A9">
          <w:rPr>
            <w:rFonts w:ascii="Times New Roman" w:hAnsi="Times New Roman" w:cs="Times New Roman"/>
            <w:b w:val="0"/>
            <w:lang w:val="sr-Cyrl-RS"/>
          </w:rPr>
          <w:t xml:space="preserve">OSVOJENA TERITORIJA </w:t>
        </w:r>
      </w:ins>
      <w:del w:id="145" w:author="Ђорђе Живановић" w:date="2016-03-18T18:32:00Z">
        <w:r w:rsidDel="00E952A9">
          <w:rPr>
            <w:rFonts w:ascii="Times New Roman" w:hAnsi="Times New Roman" w:cs="Times New Roman"/>
            <w:b w:val="0"/>
            <w:lang w:val="sr-Cyrl-RS"/>
          </w:rPr>
          <w:delText xml:space="preserve">ОСВОЈЕНА ТЕРИТОРИЈА </w:delText>
        </w:r>
      </w:del>
      <w:r>
        <w:rPr>
          <w:rFonts w:ascii="Times New Roman" w:hAnsi="Times New Roman" w:cs="Times New Roman"/>
          <w:b w:val="0"/>
          <w:lang w:val="sr-Cyrl-RS"/>
        </w:rPr>
        <w:t xml:space="preserve">...“ и опција </w:t>
      </w:r>
      <w:del w:id="146" w:author="Ђорђе Живановић" w:date="2016-04-13T22:23:00Z">
        <w:r w:rsidDel="007B5B8A">
          <w:rPr>
            <w:rFonts w:ascii="Times New Roman" w:hAnsi="Times New Roman" w:cs="Times New Roman"/>
            <w:b w:val="0"/>
            <w:lang w:val="sr-Cyrl-RS"/>
          </w:rPr>
          <w:delText>„</w:delText>
        </w:r>
      </w:del>
      <w:del w:id="147" w:author="Ђорђе Живановић" w:date="2016-03-18T18:32:00Z">
        <w:r w:rsidDel="00E952A9">
          <w:rPr>
            <w:rFonts w:ascii="Times New Roman" w:hAnsi="Times New Roman" w:cs="Times New Roman"/>
            <w:b w:val="0"/>
            <w:lang w:val="sr-Cyrl-RS"/>
          </w:rPr>
          <w:delText>НАСТАВИ ОСВАЈАЊЕ</w:delText>
        </w:r>
      </w:del>
      <w:del w:id="148" w:author="Ђорђе Живановић" w:date="2016-04-13T22:23:00Z">
        <w:r w:rsidDel="007B5B8A">
          <w:rPr>
            <w:rFonts w:ascii="Times New Roman" w:hAnsi="Times New Roman" w:cs="Times New Roman"/>
            <w:b w:val="0"/>
            <w:lang w:val="sr-Cyrl-RS"/>
          </w:rPr>
          <w:delText>“</w:delText>
        </w:r>
      </w:del>
      <w:bookmarkEnd w:id="143"/>
      <w:ins w:id="149" w:author="Ђорђе Живановић" w:date="2016-04-13T22:23:00Z">
        <w:r w:rsidR="007B5B8A">
          <w:rPr>
            <w:rFonts w:ascii="Times New Roman" w:hAnsi="Times New Roman" w:cs="Times New Roman"/>
            <w:b w:val="0"/>
            <w:lang w:val="sr-Cyrl-RS"/>
          </w:rPr>
          <w:t xml:space="preserve">за наставак </w:t>
        </w:r>
        <w:r w:rsidR="007B5B8A">
          <w:rPr>
            <w:rFonts w:ascii="Times New Roman" w:hAnsi="Times New Roman" w:cs="Times New Roman"/>
            <w:b w:val="0"/>
            <w:lang w:val="sr-Cyrl-RS"/>
          </w:rPr>
          <w:lastRenderedPageBreak/>
          <w:t>освајања</w:t>
        </w:r>
      </w:ins>
      <w:r>
        <w:rPr>
          <w:rFonts w:ascii="Times New Roman" w:hAnsi="Times New Roman" w:cs="Times New Roman"/>
          <w:b w:val="0"/>
          <w:lang w:val="sr-Cyrl-RS"/>
        </w:rPr>
        <w:t xml:space="preserve"> </w:t>
      </w:r>
    </w:p>
    <w:p w14:paraId="259B6127" w14:textId="2E28B6F3" w:rsidR="009E4BEB" w:rsidRDefault="006B4CD5" w:rsidP="00E66DC3">
      <w:pPr>
        <w:pStyle w:val="Heading3"/>
        <w:numPr>
          <w:ilvl w:val="0"/>
          <w:numId w:val="11"/>
        </w:numPr>
        <w:spacing w:line="276" w:lineRule="auto"/>
        <w:rPr>
          <w:rFonts w:ascii="Times New Roman" w:hAnsi="Times New Roman" w:cs="Times New Roman"/>
          <w:b w:val="0"/>
          <w:lang w:val="sr-Cyrl-RS"/>
        </w:rPr>
      </w:pPr>
      <w:bookmarkStart w:id="150" w:name="_Toc446065892"/>
      <w:r>
        <w:rPr>
          <w:rFonts w:ascii="Times New Roman" w:hAnsi="Times New Roman" w:cs="Times New Roman"/>
          <w:b w:val="0"/>
          <w:lang w:val="sr-Cyrl-RS"/>
        </w:rPr>
        <w:t>Такмичар</w:t>
      </w:r>
      <w:r w:rsidR="009E4BEB">
        <w:rPr>
          <w:rFonts w:ascii="Times New Roman" w:hAnsi="Times New Roman" w:cs="Times New Roman"/>
          <w:b w:val="0"/>
          <w:lang w:val="sr-Cyrl-RS"/>
        </w:rPr>
        <w:t xml:space="preserve"> бира </w:t>
      </w:r>
      <w:del w:id="151" w:author="Ђорђе Живановић" w:date="2016-04-13T22:23:00Z">
        <w:r w:rsidR="009E4BEB" w:rsidDel="00445F13">
          <w:rPr>
            <w:rFonts w:ascii="Times New Roman" w:hAnsi="Times New Roman" w:cs="Times New Roman"/>
            <w:b w:val="0"/>
            <w:lang w:val="sr-Cyrl-RS"/>
          </w:rPr>
          <w:delText>„</w:delText>
        </w:r>
      </w:del>
      <w:del w:id="152" w:author="Ђорђе Живановић" w:date="2016-03-18T18:33:00Z">
        <w:r w:rsidR="009E4BEB" w:rsidDel="00E66DC3">
          <w:rPr>
            <w:rFonts w:ascii="Times New Roman" w:hAnsi="Times New Roman" w:cs="Times New Roman"/>
            <w:b w:val="0"/>
            <w:lang w:val="sr-Cyrl-RS"/>
          </w:rPr>
          <w:delText>НАСТАВИ</w:delText>
        </w:r>
      </w:del>
      <w:del w:id="153" w:author="Ђорђе Живановић" w:date="2016-04-13T22:23:00Z">
        <w:r w:rsidR="009E4BEB" w:rsidDel="00445F13">
          <w:rPr>
            <w:rFonts w:ascii="Times New Roman" w:hAnsi="Times New Roman" w:cs="Times New Roman"/>
            <w:b w:val="0"/>
            <w:lang w:val="sr-Cyrl-RS"/>
          </w:rPr>
          <w:delText>“</w:delText>
        </w:r>
      </w:del>
      <w:bookmarkEnd w:id="150"/>
      <w:ins w:id="154" w:author="Ђорђе Живановић" w:date="2016-04-13T22:23:00Z">
        <w:r w:rsidR="00445F13">
          <w:rPr>
            <w:rFonts w:ascii="Times New Roman" w:hAnsi="Times New Roman" w:cs="Times New Roman"/>
            <w:b w:val="0"/>
            <w:lang w:val="sr-Cyrl-RS"/>
          </w:rPr>
          <w:t>опцију за наставак освајања</w:t>
        </w:r>
      </w:ins>
    </w:p>
    <w:p w14:paraId="54EAE424" w14:textId="77777777" w:rsidR="009E4BEB" w:rsidRPr="00BD41F3" w:rsidRDefault="009E4BEB" w:rsidP="009E4BEB">
      <w:pPr>
        <w:pStyle w:val="Heading3"/>
        <w:numPr>
          <w:ilvl w:val="0"/>
          <w:numId w:val="11"/>
        </w:numPr>
        <w:spacing w:line="276" w:lineRule="auto"/>
        <w:rPr>
          <w:rFonts w:ascii="Times New Roman" w:hAnsi="Times New Roman" w:cs="Times New Roman"/>
          <w:b w:val="0"/>
          <w:lang w:val="sr-Cyrl-RS"/>
        </w:rPr>
      </w:pPr>
      <w:bookmarkStart w:id="155" w:name="_Toc446065893"/>
      <w:r>
        <w:rPr>
          <w:rFonts w:ascii="Times New Roman" w:hAnsi="Times New Roman" w:cs="Times New Roman"/>
          <w:b w:val="0"/>
          <w:lang w:val="sr-Cyrl-RS"/>
        </w:rPr>
        <w:t>Наставља се на следећи потез</w:t>
      </w:r>
      <w:bookmarkEnd w:id="155"/>
    </w:p>
    <w:p w14:paraId="523F2426" w14:textId="77777777" w:rsidR="009E4BEB" w:rsidRDefault="009E4BEB" w:rsidP="009E4BEB">
      <w:pPr>
        <w:pStyle w:val="Heading3"/>
        <w:spacing w:line="276" w:lineRule="auto"/>
        <w:ind w:hanging="578"/>
        <w:rPr>
          <w:b w:val="0"/>
          <w:lang w:val="sr-Cyrl-RS"/>
        </w:rPr>
      </w:pPr>
      <w:bookmarkStart w:id="156" w:name="_Toc446065894"/>
      <w:r>
        <w:rPr>
          <w:b w:val="0"/>
          <w:lang w:val="sr-Cyrl-RS"/>
        </w:rPr>
        <w:t>Потез, тачан одговор, нема више територија</w:t>
      </w:r>
      <w:bookmarkEnd w:id="156"/>
    </w:p>
    <w:p w14:paraId="5B5AB54C" w14:textId="689E798A" w:rsidR="009E4BEB" w:rsidRDefault="009E4BEB" w:rsidP="00E66DC3">
      <w:pPr>
        <w:pStyle w:val="Heading3"/>
        <w:numPr>
          <w:ilvl w:val="0"/>
          <w:numId w:val="12"/>
        </w:numPr>
        <w:spacing w:line="276" w:lineRule="auto"/>
        <w:rPr>
          <w:ins w:id="157" w:author="Ђорђе Живановић" w:date="2016-03-18T15:10:00Z"/>
          <w:rFonts w:ascii="Times New Roman" w:hAnsi="Times New Roman" w:cs="Times New Roman"/>
          <w:b w:val="0"/>
          <w:lang w:val="sr-Cyrl-RS"/>
        </w:rPr>
      </w:pPr>
      <w:bookmarkStart w:id="158" w:name="_Toc446065895"/>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_Ref446064090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2.2.4</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a-c</w:t>
      </w:r>
      <w:r>
        <w:rPr>
          <w:rFonts w:ascii="Times New Roman" w:hAnsi="Times New Roman" w:cs="Times New Roman"/>
          <w:b w:val="0"/>
          <w:lang w:val="sr-Cyrl-RS"/>
        </w:rPr>
        <w:t xml:space="preserve">, с тим да нема више територија, систем препознаје и </w:t>
      </w:r>
      <w:r w:rsidR="00B5164C">
        <w:rPr>
          <w:rFonts w:ascii="Times New Roman" w:hAnsi="Times New Roman" w:cs="Times New Roman"/>
          <w:b w:val="0"/>
          <w:lang w:val="sr-Cyrl-RS"/>
        </w:rPr>
        <w:t>такмичар</w:t>
      </w:r>
      <w:r>
        <w:rPr>
          <w:rFonts w:ascii="Times New Roman" w:hAnsi="Times New Roman" w:cs="Times New Roman"/>
          <w:b w:val="0"/>
          <w:lang w:val="sr-Cyrl-RS"/>
        </w:rPr>
        <w:t xml:space="preserve">у избацује </w:t>
      </w:r>
      <w:commentRangeStart w:id="159"/>
      <w:commentRangeStart w:id="160"/>
      <w:commentRangeStart w:id="161"/>
      <w:r>
        <w:rPr>
          <w:rFonts w:ascii="Times New Roman" w:hAnsi="Times New Roman" w:cs="Times New Roman"/>
          <w:b w:val="0"/>
          <w:lang w:val="sr-Cyrl-RS"/>
        </w:rPr>
        <w:t xml:space="preserve">одговарајућу поруку у зависности </w:t>
      </w:r>
      <w:commentRangeEnd w:id="159"/>
      <w:r w:rsidR="00B30FC8">
        <w:rPr>
          <w:rStyle w:val="CommentReference"/>
          <w:rFonts w:ascii="Times New Roman" w:eastAsia="Times New Roman" w:hAnsi="Times New Roman" w:cs="Times New Roman"/>
          <w:b w:val="0"/>
          <w:bCs w:val="0"/>
        </w:rPr>
        <w:commentReference w:id="159"/>
      </w:r>
      <w:commentRangeEnd w:id="160"/>
      <w:r w:rsidR="00EF7D10">
        <w:rPr>
          <w:rStyle w:val="CommentReference"/>
          <w:rFonts w:ascii="Times New Roman" w:eastAsia="Times New Roman" w:hAnsi="Times New Roman" w:cs="Times New Roman"/>
          <w:b w:val="0"/>
          <w:bCs w:val="0"/>
        </w:rPr>
        <w:commentReference w:id="160"/>
      </w:r>
      <w:commentRangeEnd w:id="161"/>
      <w:r w:rsidR="0064215E">
        <w:rPr>
          <w:rStyle w:val="CommentReference"/>
          <w:rFonts w:ascii="Times New Roman" w:eastAsia="Times New Roman" w:hAnsi="Times New Roman" w:cs="Times New Roman"/>
          <w:b w:val="0"/>
          <w:bCs w:val="0"/>
        </w:rPr>
        <w:commentReference w:id="161"/>
      </w:r>
      <w:r>
        <w:rPr>
          <w:rFonts w:ascii="Times New Roman" w:hAnsi="Times New Roman" w:cs="Times New Roman"/>
          <w:b w:val="0"/>
          <w:lang w:val="sr-Cyrl-RS"/>
        </w:rPr>
        <w:t>од тежине</w:t>
      </w:r>
      <w:ins w:id="162" w:author="Ђорђе Живановић" w:date="2016-03-18T15:10:00Z">
        <w:r w:rsidR="00EF7D10">
          <w:rPr>
            <w:rFonts w:ascii="Times New Roman" w:hAnsi="Times New Roman" w:cs="Times New Roman"/>
            <w:b w:val="0"/>
            <w:lang w:val="sr-Cyrl-RS"/>
          </w:rPr>
          <w:t>, бројем поена које је освојио</w:t>
        </w:r>
      </w:ins>
      <w:r>
        <w:rPr>
          <w:rFonts w:ascii="Times New Roman" w:hAnsi="Times New Roman" w:cs="Times New Roman"/>
          <w:b w:val="0"/>
          <w:lang w:val="sr-Cyrl-RS"/>
        </w:rPr>
        <w:t xml:space="preserve"> и опцијом „</w:t>
      </w:r>
      <w:del w:id="163" w:author="Ђорђе Живановић" w:date="2016-03-18T15:10:00Z">
        <w:r w:rsidDel="00EF7D10">
          <w:rPr>
            <w:rFonts w:ascii="Times New Roman" w:hAnsi="Times New Roman" w:cs="Times New Roman"/>
            <w:b w:val="0"/>
            <w:lang w:val="sr-Cyrl-RS"/>
          </w:rPr>
          <w:delText>ПОВРАТАК НА ПОЧЕТНИ ЕКРАН</w:delText>
        </w:r>
      </w:del>
      <w:ins w:id="164" w:author="Ђорђе Живановић" w:date="2016-03-18T18:34:00Z">
        <w:r w:rsidR="00E66DC3" w:rsidRPr="00E66DC3">
          <w:rPr>
            <w:rFonts w:ascii="Times New Roman" w:hAnsi="Times New Roman" w:cs="Times New Roman"/>
            <w:b w:val="0"/>
            <w:lang w:val="sr-Cyrl-RS"/>
          </w:rPr>
          <w:t>RANG LISTA</w:t>
        </w:r>
      </w:ins>
      <w:r>
        <w:rPr>
          <w:rFonts w:ascii="Times New Roman" w:hAnsi="Times New Roman" w:cs="Times New Roman"/>
          <w:b w:val="0"/>
          <w:lang w:val="sr-Cyrl-RS"/>
        </w:rPr>
        <w:t>“</w:t>
      </w:r>
      <w:bookmarkEnd w:id="158"/>
    </w:p>
    <w:p w14:paraId="4F55F471" w14:textId="58828290" w:rsidR="00EF7D10" w:rsidRDefault="00EF7D10" w:rsidP="00E66DC3">
      <w:pPr>
        <w:pStyle w:val="Heading3"/>
        <w:numPr>
          <w:ilvl w:val="0"/>
          <w:numId w:val="12"/>
        </w:numPr>
        <w:spacing w:line="276" w:lineRule="auto"/>
        <w:rPr>
          <w:ins w:id="165" w:author="Ђорђе Живановић" w:date="2016-03-18T15:10:00Z"/>
          <w:rFonts w:ascii="Times New Roman" w:hAnsi="Times New Roman" w:cs="Times New Roman"/>
          <w:b w:val="0"/>
          <w:lang w:val="sr-Cyrl-RS"/>
        </w:rPr>
      </w:pPr>
      <w:ins w:id="166" w:author="Ђорђе Живановић" w:date="2016-03-18T15:10:00Z">
        <w:r>
          <w:rPr>
            <w:rFonts w:ascii="Times New Roman" w:hAnsi="Times New Roman" w:cs="Times New Roman"/>
            <w:b w:val="0"/>
            <w:lang w:val="sr-Cyrl-RS"/>
          </w:rPr>
          <w:t>Такмичар бира „</w:t>
        </w:r>
      </w:ins>
      <w:ins w:id="167" w:author="Ђорђе Живановић" w:date="2016-03-18T18:34:00Z">
        <w:r w:rsidR="00E66DC3" w:rsidRPr="00E66DC3">
          <w:rPr>
            <w:rFonts w:ascii="Times New Roman" w:hAnsi="Times New Roman" w:cs="Times New Roman"/>
            <w:b w:val="0"/>
            <w:lang w:val="sr-Cyrl-RS"/>
          </w:rPr>
          <w:t>RANG LISTA</w:t>
        </w:r>
      </w:ins>
      <w:ins w:id="168" w:author="Ђорђе Живановић" w:date="2016-03-18T15:10:00Z">
        <w:r>
          <w:rPr>
            <w:rFonts w:ascii="Times New Roman" w:hAnsi="Times New Roman" w:cs="Times New Roman"/>
            <w:b w:val="0"/>
            <w:lang w:val="sr-Cyrl-RS"/>
          </w:rPr>
          <w:t xml:space="preserve">“ </w:t>
        </w:r>
      </w:ins>
    </w:p>
    <w:p w14:paraId="20567C42" w14:textId="2305BEA0" w:rsidR="00EF7D10" w:rsidRDefault="00EF7D10" w:rsidP="009E4BEB">
      <w:pPr>
        <w:pStyle w:val="Heading3"/>
        <w:numPr>
          <w:ilvl w:val="0"/>
          <w:numId w:val="12"/>
        </w:numPr>
        <w:spacing w:line="276" w:lineRule="auto"/>
        <w:rPr>
          <w:rFonts w:ascii="Times New Roman" w:hAnsi="Times New Roman" w:cs="Times New Roman"/>
          <w:b w:val="0"/>
          <w:lang w:val="sr-Cyrl-RS"/>
        </w:rPr>
      </w:pPr>
      <w:ins w:id="169" w:author="Ђорђе Живановић" w:date="2016-03-18T15:10:00Z">
        <w:r>
          <w:rPr>
            <w:rFonts w:ascii="Times New Roman" w:hAnsi="Times New Roman" w:cs="Times New Roman"/>
            <w:b w:val="0"/>
            <w:lang w:val="sr-Cyrl-RS"/>
          </w:rPr>
          <w:t xml:space="preserve">Систем избацује број поена </w:t>
        </w:r>
      </w:ins>
      <w:ins w:id="170" w:author="Ђорђе Живановић" w:date="2016-03-18T15:11:00Z">
        <w:r>
          <w:rPr>
            <w:rFonts w:ascii="Times New Roman" w:hAnsi="Times New Roman" w:cs="Times New Roman"/>
            <w:b w:val="0"/>
            <w:lang w:val="sr-Cyrl-RS"/>
          </w:rPr>
          <w:t xml:space="preserve">и који је на ранг листи </w:t>
        </w:r>
      </w:ins>
      <w:ins w:id="171" w:author="Ђорђе Живановић" w:date="2016-03-18T15:12:00Z">
        <w:r w:rsidR="006719D9">
          <w:rPr>
            <w:rFonts w:ascii="Times New Roman" w:hAnsi="Times New Roman" w:cs="Times New Roman"/>
            <w:b w:val="0"/>
            <w:lang w:val="sr-Cyrl-RS"/>
          </w:rPr>
          <w:t xml:space="preserve">(на основу дате игре) </w:t>
        </w:r>
      </w:ins>
      <w:ins w:id="172" w:author="Ђорђе Живановић" w:date="2016-03-18T15:11:00Z">
        <w:r>
          <w:rPr>
            <w:rFonts w:ascii="Times New Roman" w:hAnsi="Times New Roman" w:cs="Times New Roman"/>
            <w:b w:val="0"/>
            <w:lang w:val="sr-Cyrl-RS"/>
          </w:rPr>
          <w:t>и опција „</w:t>
        </w:r>
      </w:ins>
      <w:ins w:id="173" w:author="Ђорђе Живановић" w:date="2016-03-18T18:34:00Z">
        <w:r w:rsidR="00E66DC3" w:rsidRPr="00E66DC3">
          <w:rPr>
            <w:rFonts w:ascii="Times New Roman" w:hAnsi="Times New Roman" w:cs="Times New Roman"/>
            <w:b w:val="0"/>
            <w:lang w:val="sr-Cyrl-RS"/>
          </w:rPr>
          <w:t>NOVA IGRA</w:t>
        </w:r>
      </w:ins>
      <w:ins w:id="174" w:author="Ђорђе Живановић" w:date="2016-03-18T15:11:00Z">
        <w:r>
          <w:rPr>
            <w:rFonts w:ascii="Times New Roman" w:hAnsi="Times New Roman" w:cs="Times New Roman"/>
            <w:b w:val="0"/>
            <w:lang w:val="sr-Cyrl-RS"/>
          </w:rPr>
          <w:t xml:space="preserve">“ </w:t>
        </w:r>
      </w:ins>
    </w:p>
    <w:p w14:paraId="41EA093D" w14:textId="0AD58705" w:rsidR="009E4BEB" w:rsidRDefault="009E4BEB" w:rsidP="00E66DC3">
      <w:pPr>
        <w:pStyle w:val="Heading3"/>
        <w:numPr>
          <w:ilvl w:val="0"/>
          <w:numId w:val="12"/>
        </w:numPr>
        <w:spacing w:line="276" w:lineRule="auto"/>
        <w:rPr>
          <w:rFonts w:ascii="Times New Roman" w:hAnsi="Times New Roman" w:cs="Times New Roman"/>
          <w:b w:val="0"/>
          <w:lang w:val="sr-Cyrl-RS"/>
        </w:rPr>
      </w:pPr>
      <w:r>
        <w:rPr>
          <w:rFonts w:ascii="Times New Roman" w:hAnsi="Times New Roman" w:cs="Times New Roman"/>
          <w:b w:val="0"/>
          <w:lang w:val="sr-Cyrl-RS"/>
        </w:rPr>
        <w:t xml:space="preserve"> </w:t>
      </w:r>
      <w:bookmarkStart w:id="175" w:name="_Toc446065896"/>
      <w:r w:rsidR="006B4CD5">
        <w:rPr>
          <w:rFonts w:ascii="Times New Roman" w:hAnsi="Times New Roman" w:cs="Times New Roman"/>
          <w:b w:val="0"/>
          <w:lang w:val="sr-Cyrl-RS"/>
        </w:rPr>
        <w:t>Такмичар</w:t>
      </w:r>
      <w:r w:rsidR="008B6B95">
        <w:rPr>
          <w:rFonts w:ascii="Times New Roman" w:hAnsi="Times New Roman" w:cs="Times New Roman"/>
          <w:b w:val="0"/>
          <w:lang w:val="sr-Cyrl-RS"/>
        </w:rPr>
        <w:t xml:space="preserve"> бира „</w:t>
      </w:r>
      <w:ins w:id="176" w:author="Ђорђе Живановић" w:date="2016-03-18T18:34:00Z">
        <w:r w:rsidR="00E66DC3" w:rsidRPr="00E66DC3">
          <w:rPr>
            <w:rFonts w:ascii="Times New Roman" w:hAnsi="Times New Roman" w:cs="Times New Roman"/>
            <w:b w:val="0"/>
            <w:lang w:val="sr-Cyrl-RS"/>
          </w:rPr>
          <w:t>NOVA IGRA</w:t>
        </w:r>
        <w:r w:rsidR="00E66DC3" w:rsidDel="00E66DC3">
          <w:rPr>
            <w:rFonts w:ascii="Times New Roman" w:hAnsi="Times New Roman" w:cs="Times New Roman"/>
            <w:b w:val="0"/>
            <w:lang w:val="sr-Cyrl-RS"/>
          </w:rPr>
          <w:t xml:space="preserve"> </w:t>
        </w:r>
      </w:ins>
      <w:del w:id="177" w:author="Ђорђе Живановић" w:date="2016-03-18T18:33:00Z">
        <w:r w:rsidR="008B6B95" w:rsidDel="00E66DC3">
          <w:rPr>
            <w:rFonts w:ascii="Times New Roman" w:hAnsi="Times New Roman" w:cs="Times New Roman"/>
            <w:b w:val="0"/>
            <w:lang w:val="sr-Cyrl-RS"/>
          </w:rPr>
          <w:delText>ПОВРАТАК НА ПОЧЕТНИ ЕКРАН</w:delText>
        </w:r>
      </w:del>
      <w:r w:rsidR="008B6B95">
        <w:rPr>
          <w:rFonts w:ascii="Times New Roman" w:hAnsi="Times New Roman" w:cs="Times New Roman"/>
          <w:b w:val="0"/>
          <w:lang w:val="sr-Cyrl-RS"/>
        </w:rPr>
        <w:t>“</w:t>
      </w:r>
      <w:bookmarkEnd w:id="175"/>
    </w:p>
    <w:p w14:paraId="623BBC57" w14:textId="192ED488" w:rsidR="008B6B95" w:rsidRPr="001F5741" w:rsidRDefault="008B6B95" w:rsidP="00E66DC3">
      <w:pPr>
        <w:pStyle w:val="Heading3"/>
        <w:numPr>
          <w:ilvl w:val="0"/>
          <w:numId w:val="12"/>
        </w:numPr>
        <w:spacing w:line="276" w:lineRule="auto"/>
        <w:rPr>
          <w:rFonts w:ascii="Times New Roman" w:hAnsi="Times New Roman" w:cs="Times New Roman"/>
          <w:b w:val="0"/>
          <w:lang w:val="sr-Cyrl-RS"/>
        </w:rPr>
      </w:pPr>
      <w:bookmarkStart w:id="178" w:name="_Toc446065897"/>
      <w:r>
        <w:rPr>
          <w:rFonts w:ascii="Times New Roman" w:hAnsi="Times New Roman" w:cs="Times New Roman"/>
          <w:b w:val="0"/>
          <w:lang w:val="sr-Cyrl-RS"/>
        </w:rPr>
        <w:t xml:space="preserve">Систем ажурира податке за </w:t>
      </w:r>
      <w:r w:rsidR="00B5164C">
        <w:rPr>
          <w:rFonts w:ascii="Times New Roman" w:hAnsi="Times New Roman" w:cs="Times New Roman"/>
          <w:b w:val="0"/>
          <w:lang w:val="sr-Cyrl-RS"/>
        </w:rPr>
        <w:t>такмичар</w:t>
      </w:r>
      <w:r>
        <w:rPr>
          <w:rFonts w:ascii="Times New Roman" w:hAnsi="Times New Roman" w:cs="Times New Roman"/>
          <w:b w:val="0"/>
          <w:lang w:val="sr-Cyrl-RS"/>
        </w:rPr>
        <w:t>а и враћа га на почетни прозор  где му је понуђена „</w:t>
      </w:r>
      <w:ins w:id="179" w:author="Ђорђе Живановић" w:date="2016-03-18T18:33:00Z">
        <w:r w:rsidR="00E66DC3" w:rsidRPr="00E66DC3">
          <w:rPr>
            <w:rFonts w:ascii="Times New Roman" w:hAnsi="Times New Roman" w:cs="Times New Roman"/>
            <w:b w:val="0"/>
            <w:lang w:val="sr-Cyrl-RS"/>
          </w:rPr>
          <w:t>NOVA IGRA</w:t>
        </w:r>
        <w:r w:rsidR="00E66DC3" w:rsidRPr="00E66DC3" w:rsidDel="00E66DC3">
          <w:rPr>
            <w:rFonts w:ascii="Times New Roman" w:hAnsi="Times New Roman" w:cs="Times New Roman"/>
            <w:b w:val="0"/>
            <w:lang w:val="sr-Cyrl-RS"/>
          </w:rPr>
          <w:t xml:space="preserve"> </w:t>
        </w:r>
      </w:ins>
      <w:del w:id="180" w:author="Ђорђе Живановић" w:date="2016-03-18T18:33:00Z">
        <w:r w:rsidDel="00E66DC3">
          <w:rPr>
            <w:rFonts w:ascii="Times New Roman" w:hAnsi="Times New Roman" w:cs="Times New Roman"/>
            <w:b w:val="0"/>
            <w:lang w:val="sr-Cyrl-RS"/>
          </w:rPr>
          <w:delText>НОВА ИГРА</w:delText>
        </w:r>
      </w:del>
      <w:r>
        <w:rPr>
          <w:rFonts w:ascii="Times New Roman" w:hAnsi="Times New Roman" w:cs="Times New Roman"/>
          <w:b w:val="0"/>
          <w:lang w:val="sr-Cyrl-RS"/>
        </w:rPr>
        <w:t>“ и „</w:t>
      </w:r>
      <w:ins w:id="181" w:author="Ђорђе Живановић" w:date="2016-03-18T18:33:00Z">
        <w:r w:rsidR="00E66DC3" w:rsidRPr="00E66DC3">
          <w:rPr>
            <w:rFonts w:ascii="Times New Roman" w:hAnsi="Times New Roman" w:cs="Times New Roman"/>
            <w:b w:val="0"/>
            <w:lang w:val="sr-Cyrl-RS"/>
          </w:rPr>
          <w:t>NASTAVI IGRU</w:t>
        </w:r>
        <w:r w:rsidR="00E66DC3" w:rsidRPr="00E66DC3" w:rsidDel="00E66DC3">
          <w:rPr>
            <w:rFonts w:ascii="Times New Roman" w:hAnsi="Times New Roman" w:cs="Times New Roman"/>
            <w:b w:val="0"/>
            <w:lang w:val="sr-Cyrl-RS"/>
          </w:rPr>
          <w:t xml:space="preserve"> </w:t>
        </w:r>
      </w:ins>
      <w:del w:id="182" w:author="Ђорђе Живановић" w:date="2016-03-18T18:33:00Z">
        <w:r w:rsidDel="00E66DC3">
          <w:rPr>
            <w:rFonts w:ascii="Times New Roman" w:hAnsi="Times New Roman" w:cs="Times New Roman"/>
            <w:b w:val="0"/>
            <w:lang w:val="sr-Cyrl-RS"/>
          </w:rPr>
          <w:delText>НАСТАВИ ИГРУ</w:delText>
        </w:r>
      </w:del>
      <w:r>
        <w:rPr>
          <w:rFonts w:ascii="Times New Roman" w:hAnsi="Times New Roman" w:cs="Times New Roman"/>
          <w:b w:val="0"/>
          <w:lang w:val="sr-Cyrl-RS"/>
        </w:rPr>
        <w:t>“</w:t>
      </w:r>
      <w:bookmarkEnd w:id="178"/>
    </w:p>
    <w:p w14:paraId="4A7140D3" w14:textId="77777777" w:rsidR="009E4BEB" w:rsidRPr="0063159E" w:rsidRDefault="009E4BEB" w:rsidP="009E4BEB">
      <w:pPr>
        <w:pStyle w:val="Heading2"/>
        <w:spacing w:line="276" w:lineRule="auto"/>
        <w:rPr>
          <w:lang w:val="sr-Cyrl-RS"/>
        </w:rPr>
      </w:pPr>
      <w:bookmarkStart w:id="183" w:name="_bookmark13"/>
      <w:bookmarkStart w:id="184" w:name="_Toc446065898"/>
      <w:bookmarkEnd w:id="183"/>
      <w:r w:rsidRPr="0063159E">
        <w:rPr>
          <w:lang w:val="sr-Cyrl-RS"/>
        </w:rPr>
        <w:t>Посебни захтеви</w:t>
      </w:r>
      <w:bookmarkEnd w:id="184"/>
      <w:r w:rsidRPr="0063159E">
        <w:rPr>
          <w:lang w:val="sr-Cyrl-RS"/>
        </w:rPr>
        <w:t xml:space="preserve"> </w:t>
      </w:r>
    </w:p>
    <w:p w14:paraId="75D0CC6B" w14:textId="77777777" w:rsidR="009E4BEB" w:rsidRPr="0063159E" w:rsidRDefault="009E4BEB" w:rsidP="009E4BEB">
      <w:pPr>
        <w:rPr>
          <w:lang w:val="sr-Cyrl-RS"/>
        </w:rPr>
      </w:pPr>
    </w:p>
    <w:p w14:paraId="663F290B" w14:textId="77777777" w:rsidR="009E4BEB" w:rsidRPr="0063159E" w:rsidRDefault="009E4BEB" w:rsidP="009E4BEB">
      <w:pPr>
        <w:spacing w:line="276" w:lineRule="auto"/>
        <w:ind w:left="284"/>
        <w:rPr>
          <w:lang w:val="sr-Cyrl-RS"/>
        </w:rPr>
      </w:pPr>
      <w:r w:rsidRPr="0063159E">
        <w:rPr>
          <w:lang w:val="sr-Cyrl-RS"/>
        </w:rPr>
        <w:t>Нема их.</w:t>
      </w:r>
    </w:p>
    <w:p w14:paraId="201674B9" w14:textId="77777777" w:rsidR="009E4BEB" w:rsidRPr="0063159E" w:rsidRDefault="009E4BEB" w:rsidP="009E4BEB">
      <w:pPr>
        <w:spacing w:line="276" w:lineRule="auto"/>
        <w:ind w:left="284"/>
        <w:rPr>
          <w:lang w:val="sr-Cyrl-RS"/>
        </w:rPr>
      </w:pPr>
    </w:p>
    <w:p w14:paraId="18889C00" w14:textId="77777777" w:rsidR="009E4BEB" w:rsidRPr="0063159E" w:rsidRDefault="009E4BEB" w:rsidP="009E4BEB">
      <w:pPr>
        <w:pStyle w:val="Heading2"/>
        <w:spacing w:line="276" w:lineRule="auto"/>
        <w:rPr>
          <w:lang w:val="sr-Cyrl-RS"/>
        </w:rPr>
      </w:pPr>
      <w:bookmarkStart w:id="185" w:name="_bookmark14"/>
      <w:bookmarkStart w:id="186" w:name="_Toc446065899"/>
      <w:bookmarkEnd w:id="185"/>
      <w:r w:rsidRPr="0063159E">
        <w:rPr>
          <w:lang w:val="sr-Cyrl-RS"/>
        </w:rPr>
        <w:t>Предуслови</w:t>
      </w:r>
      <w:bookmarkEnd w:id="186"/>
      <w:r w:rsidRPr="0063159E">
        <w:rPr>
          <w:lang w:val="sr-Cyrl-RS"/>
        </w:rPr>
        <w:t xml:space="preserve"> </w:t>
      </w:r>
    </w:p>
    <w:p w14:paraId="4BD567B8" w14:textId="77777777" w:rsidR="009E4BEB" w:rsidRPr="0063159E" w:rsidRDefault="009E4BEB" w:rsidP="009E4BEB">
      <w:pPr>
        <w:rPr>
          <w:lang w:val="sr-Cyrl-RS"/>
        </w:rPr>
      </w:pPr>
    </w:p>
    <w:p w14:paraId="54F8CEC4" w14:textId="6AB104EE" w:rsidR="009E4BEB" w:rsidRPr="0063159E" w:rsidRDefault="009E4BEB" w:rsidP="009E4BEB">
      <w:pPr>
        <w:spacing w:line="276" w:lineRule="auto"/>
        <w:ind w:left="284"/>
        <w:rPr>
          <w:lang w:val="sr-Cyrl-RS"/>
        </w:rPr>
      </w:pPr>
      <w:r w:rsidRPr="0063159E">
        <w:rPr>
          <w:lang w:val="sr-Cyrl-RS"/>
        </w:rPr>
        <w:t xml:space="preserve">Како би могао да </w:t>
      </w:r>
      <w:r>
        <w:rPr>
          <w:lang w:val="sr-Cyrl-RS"/>
        </w:rPr>
        <w:t>започне нову игру</w:t>
      </w:r>
      <w:r w:rsidRPr="0063159E">
        <w:rPr>
          <w:lang w:val="sr-Cyrl-RS"/>
        </w:rPr>
        <w:t xml:space="preserve"> </w:t>
      </w:r>
      <w:r>
        <w:rPr>
          <w:lang w:val="sr-Cyrl-RS"/>
        </w:rPr>
        <w:t xml:space="preserve">такмичар </w:t>
      </w:r>
      <w:r w:rsidRPr="0063159E">
        <w:rPr>
          <w:lang w:val="sr-Cyrl-RS"/>
        </w:rPr>
        <w:t xml:space="preserve">мора бити </w:t>
      </w:r>
      <w:r>
        <w:rPr>
          <w:lang w:val="sr-Cyrl-RS"/>
        </w:rPr>
        <w:t xml:space="preserve">пријављен </w:t>
      </w:r>
      <w:r w:rsidRPr="0063159E">
        <w:rPr>
          <w:lang w:val="sr-Cyrl-RS"/>
        </w:rPr>
        <w:t>на систем (ауторизација успешна).</w:t>
      </w:r>
      <w:r>
        <w:rPr>
          <w:lang w:val="sr-Cyrl-RS"/>
        </w:rPr>
        <w:t xml:space="preserve"> Морају постојати питања за територију коју такмичар напада.</w:t>
      </w:r>
    </w:p>
    <w:p w14:paraId="682115A2" w14:textId="77777777" w:rsidR="009E4BEB" w:rsidRPr="0063159E" w:rsidRDefault="009E4BEB" w:rsidP="009E4BEB">
      <w:pPr>
        <w:spacing w:line="276" w:lineRule="auto"/>
        <w:rPr>
          <w:lang w:val="sr-Cyrl-RS"/>
        </w:rPr>
      </w:pPr>
    </w:p>
    <w:p w14:paraId="5847DF49" w14:textId="77777777" w:rsidR="009E4BEB" w:rsidRPr="0063159E" w:rsidRDefault="009E4BEB" w:rsidP="009E4BEB">
      <w:pPr>
        <w:pStyle w:val="Heading2"/>
        <w:spacing w:line="276" w:lineRule="auto"/>
        <w:rPr>
          <w:lang w:val="sr-Cyrl-RS"/>
        </w:rPr>
      </w:pPr>
      <w:bookmarkStart w:id="187" w:name="_bookmark15"/>
      <w:bookmarkStart w:id="188" w:name="_Toc446065900"/>
      <w:bookmarkEnd w:id="187"/>
      <w:r w:rsidRPr="0063159E">
        <w:rPr>
          <w:lang w:val="sr-Cyrl-RS"/>
        </w:rPr>
        <w:t>Последице</w:t>
      </w:r>
      <w:bookmarkEnd w:id="188"/>
    </w:p>
    <w:p w14:paraId="584DE1E3" w14:textId="77777777" w:rsidR="009E4BEB" w:rsidRPr="0063159E" w:rsidRDefault="009E4BEB" w:rsidP="009E4BEB">
      <w:pPr>
        <w:rPr>
          <w:lang w:val="sr-Cyrl-RS"/>
        </w:rPr>
      </w:pPr>
    </w:p>
    <w:p w14:paraId="3EDFB0A9" w14:textId="780404E3" w:rsidR="009E4BEB" w:rsidRPr="0063159E" w:rsidRDefault="009E4BEB" w:rsidP="009E4BEB">
      <w:pPr>
        <w:pStyle w:val="BodyText"/>
        <w:spacing w:line="276" w:lineRule="auto"/>
        <w:ind w:left="284"/>
        <w:rPr>
          <w:lang w:val="sr-Cyrl-RS"/>
        </w:rPr>
      </w:pPr>
      <w:r>
        <w:rPr>
          <w:lang w:val="sr-Cyrl-RS"/>
        </w:rPr>
        <w:t>Мењају се подаци за такмичара у бази податак</w:t>
      </w:r>
      <w:r w:rsidR="00EC5581">
        <w:rPr>
          <w:lang w:val="sr-Cyrl-RS"/>
        </w:rPr>
        <w:t>а</w:t>
      </w:r>
      <w:r>
        <w:rPr>
          <w:lang w:val="sr-Cyrl-RS"/>
        </w:rPr>
        <w:t xml:space="preserve">. </w:t>
      </w:r>
    </w:p>
    <w:p w14:paraId="26890C27" w14:textId="77777777" w:rsidR="009E4BEB" w:rsidRPr="0063159E" w:rsidRDefault="009E4BEB" w:rsidP="009E4BEB">
      <w:pPr>
        <w:spacing w:line="276" w:lineRule="auto"/>
        <w:rPr>
          <w:lang w:val="sr-Cyrl-RS"/>
        </w:rPr>
      </w:pPr>
    </w:p>
    <w:p w14:paraId="72A3F5F4" w14:textId="77777777" w:rsidR="009E4BEB" w:rsidRPr="0063159E" w:rsidRDefault="009E4BEB" w:rsidP="009E4BEB">
      <w:pPr>
        <w:rPr>
          <w:lang w:val="sr-Cyrl-RS"/>
        </w:rPr>
      </w:pPr>
    </w:p>
    <w:p w14:paraId="171F7DEA" w14:textId="77777777" w:rsidR="009E4BEB" w:rsidRPr="0063159E" w:rsidRDefault="009E4BEB" w:rsidP="009E4BEB">
      <w:pPr>
        <w:rPr>
          <w:lang w:val="sr-Cyrl-RS"/>
        </w:rPr>
      </w:pPr>
    </w:p>
    <w:p w14:paraId="2E2E3F9E" w14:textId="77777777" w:rsidR="009E4BEB" w:rsidRPr="0063159E" w:rsidRDefault="009E4BEB" w:rsidP="009E4BEB">
      <w:pPr>
        <w:rPr>
          <w:lang w:val="sr-Cyrl-RS"/>
        </w:rPr>
      </w:pPr>
    </w:p>
    <w:p w14:paraId="3F4B606C" w14:textId="77777777" w:rsidR="009E4BEB" w:rsidRDefault="009E4BEB" w:rsidP="009E4BEB"/>
    <w:p w14:paraId="365077A8" w14:textId="77777777" w:rsidR="006C1C3E" w:rsidRPr="009E4BEB" w:rsidRDefault="006C1C3E" w:rsidP="009E4BEB"/>
    <w:sectPr w:rsidR="006C1C3E" w:rsidRPr="009E4BEB" w:rsidSect="00687E05">
      <w:headerReference w:type="default" r:id="rId10"/>
      <w:pgSz w:w="12240" w:h="15840"/>
      <w:pgMar w:top="940" w:right="420" w:bottom="280" w:left="1843" w:header="752"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0" w:author="Jelica Cincovic" w:date="2016-03-18T13:41:00Z" w:initials="JC">
    <w:p w14:paraId="5933C85C" w14:textId="07945B84" w:rsidR="00AD14D7" w:rsidRDefault="00AD14D7">
      <w:pPr>
        <w:pStyle w:val="CommentText"/>
      </w:pPr>
      <w:r>
        <w:rPr>
          <w:rStyle w:val="CommentReference"/>
        </w:rPr>
        <w:annotationRef/>
      </w:r>
      <w:r>
        <w:t>Nekako mi je lepse da stavi onaj znak za pogresno kao krstic msm ne znam koliko je to bitno vidi slike koje sam stavila</w:t>
      </w:r>
    </w:p>
  </w:comment>
  <w:comment w:id="81" w:author="Ђорђе Живановић" w:date="2016-03-18T15:07:00Z" w:initials="ЂЖ">
    <w:p w14:paraId="515C250A" w14:textId="77777777" w:rsidR="00EF7D10" w:rsidRDefault="00EF7D10">
      <w:pPr>
        <w:pStyle w:val="CommentText"/>
        <w:rPr>
          <w:lang w:val="sr-Cyrl-RS"/>
        </w:rPr>
      </w:pPr>
      <w:r>
        <w:rPr>
          <w:rStyle w:val="CommentReference"/>
        </w:rPr>
        <w:annotationRef/>
      </w:r>
      <w:r>
        <w:rPr>
          <w:lang w:val="sr-Cyrl-RS"/>
        </w:rPr>
        <w:t xml:space="preserve">За прототип мислим да није битно, исправићу касније кад будемо имплементирали. </w:t>
      </w:r>
      <w:r w:rsidRPr="00EF7D10">
        <w:rPr>
          <w:lang w:val="sr-Cyrl-RS"/>
        </w:rPr>
        <w:sym w:font="Wingdings" w:char="F04A"/>
      </w:r>
    </w:p>
    <w:p w14:paraId="4F831112" w14:textId="5705CA65" w:rsidR="00EF7D10" w:rsidRPr="00EF7D10" w:rsidRDefault="00EF7D10">
      <w:pPr>
        <w:pStyle w:val="CommentText"/>
        <w:rPr>
          <w:lang w:val="sr-Cyrl-RS"/>
        </w:rPr>
      </w:pPr>
      <w:r>
        <w:rPr>
          <w:lang w:val="sr-Cyrl-RS"/>
        </w:rPr>
        <w:t xml:space="preserve"> </w:t>
      </w:r>
    </w:p>
  </w:comment>
  <w:comment w:id="89" w:author="Jelica Cincovic" w:date="2016-03-18T13:25:00Z" w:initials="JC">
    <w:p w14:paraId="548B6A10" w14:textId="77777777" w:rsidR="00AD6F32" w:rsidRDefault="00AD6F32" w:rsidP="00AD6F32">
      <w:pPr>
        <w:pStyle w:val="CommentText"/>
      </w:pPr>
      <w:r>
        <w:rPr>
          <w:rStyle w:val="CommentReference"/>
        </w:rPr>
        <w:annotationRef/>
      </w:r>
      <w:r>
        <w:t>Je l ga system sam vraća ili da stavim dugme</w:t>
      </w:r>
    </w:p>
  </w:comment>
  <w:comment w:id="90" w:author="Ђорђе Живановић" w:date="2016-03-18T15:04:00Z" w:initials="ЂЖ">
    <w:p w14:paraId="0370DB6E" w14:textId="77777777" w:rsidR="00AD6F32" w:rsidRPr="000670E4" w:rsidRDefault="00AD6F32" w:rsidP="00AD6F32">
      <w:pPr>
        <w:pStyle w:val="CommentText"/>
        <w:rPr>
          <w:lang w:val="sr-Cyrl-RS"/>
        </w:rPr>
      </w:pPr>
      <w:r>
        <w:rPr>
          <w:rStyle w:val="CommentReference"/>
        </w:rPr>
        <w:annotationRef/>
      </w:r>
      <w:r>
        <w:rPr>
          <w:lang w:val="sr-Cyrl-RS"/>
        </w:rPr>
        <w:t>Додао сам да има опција назад на мапу.</w:t>
      </w:r>
    </w:p>
  </w:comment>
  <w:comment w:id="159" w:author="Jelica Cincovic" w:date="2016-03-18T14:40:00Z" w:initials="JC">
    <w:p w14:paraId="230B8051" w14:textId="03986F90" w:rsidR="00B30FC8" w:rsidRDefault="00B30FC8">
      <w:pPr>
        <w:pStyle w:val="CommentText"/>
      </w:pPr>
      <w:r>
        <w:rPr>
          <w:rStyle w:val="CommentReference"/>
        </w:rPr>
        <w:annotationRef/>
      </w:r>
      <w:r>
        <w:t>Dodaj da mu ispise I broj poena koje je osvojio</w:t>
      </w:r>
      <w:r w:rsidR="00777808">
        <w:t xml:space="preserve"> I vidi po slici da moze da bira novu igru ili pocetni ekran, a pocetni je ono sa prijavom I registracijom</w:t>
      </w:r>
    </w:p>
  </w:comment>
  <w:comment w:id="160" w:author="Ђорђе Живановић" w:date="2016-03-18T15:11:00Z" w:initials="ЂЖ">
    <w:p w14:paraId="12A4E1EE" w14:textId="77777777" w:rsidR="00EF7D10" w:rsidRDefault="00EF7D10">
      <w:pPr>
        <w:pStyle w:val="CommentText"/>
        <w:rPr>
          <w:lang w:val="sr-Cyrl-RS"/>
        </w:rPr>
      </w:pPr>
      <w:r>
        <w:rPr>
          <w:rStyle w:val="CommentReference"/>
        </w:rPr>
        <w:annotationRef/>
      </w:r>
      <w:r>
        <w:rPr>
          <w:lang w:val="sr-Cyrl-RS"/>
        </w:rPr>
        <w:t>Логичније ми је да накнадно избаци број поена и позицију на ранг листи након ове партије</w:t>
      </w:r>
    </w:p>
    <w:p w14:paraId="5A7C14DE" w14:textId="77777777" w:rsidR="00F5205E" w:rsidRDefault="00F5205E">
      <w:pPr>
        <w:pStyle w:val="CommentText"/>
        <w:rPr>
          <w:lang w:val="sr-Cyrl-RS"/>
        </w:rPr>
      </w:pPr>
    </w:p>
    <w:p w14:paraId="0DBBF819" w14:textId="1687DE98" w:rsidR="00F5205E" w:rsidRDefault="00F5205E">
      <w:pPr>
        <w:pStyle w:val="CommentText"/>
        <w:rPr>
          <w:lang w:val="sr-Latn-RS"/>
        </w:rPr>
      </w:pPr>
    </w:p>
    <w:p w14:paraId="512C77EA" w14:textId="7F298396" w:rsidR="00F5205E" w:rsidRPr="00F5205E" w:rsidRDefault="00F5205E">
      <w:pPr>
        <w:pStyle w:val="CommentText"/>
        <w:rPr>
          <w:lang w:val="sr-Latn-RS"/>
        </w:rPr>
      </w:pPr>
    </w:p>
  </w:comment>
  <w:comment w:id="161" w:author="Jelica Cincovic" w:date="2016-03-18T16:25:00Z" w:initials="JC">
    <w:p w14:paraId="3795F36D" w14:textId="2CFD63EE" w:rsidR="0064215E" w:rsidRDefault="0064215E">
      <w:pPr>
        <w:pStyle w:val="CommentText"/>
      </w:pPr>
      <w:r>
        <w:rPr>
          <w:rStyle w:val="CommentReference"/>
        </w:rPr>
        <w:annotationRef/>
      </w:r>
      <w:r>
        <w:rPr>
          <w:lang w:val="sr-Latn-RS"/>
        </w:rPr>
        <w:t>Aj nek ima opcije onda nova igra, povratak na pocetak i rang lista</w:t>
      </w:r>
      <w:r w:rsidR="00B31FEE">
        <w:rPr>
          <w:lang w:val="sr-Latn-RS"/>
        </w:rPr>
        <w:t>//pogl tu sliku koju sam napravila i nek povratak na pocetak bude ona pocetna strana a ne nova igra i nastavi staru , jer koju da nastavi ako je zavrsio ovu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33C85C" w15:done="0"/>
  <w15:commentEx w15:paraId="4F831112" w15:paraIdParent="5933C85C" w15:done="0"/>
  <w15:commentEx w15:paraId="548B6A10" w15:done="0"/>
  <w15:commentEx w15:paraId="0370DB6E" w15:paraIdParent="548B6A10" w15:done="0"/>
  <w15:commentEx w15:paraId="230B8051" w15:done="0"/>
  <w15:commentEx w15:paraId="512C77EA" w15:paraIdParent="230B8051" w15:done="0"/>
  <w15:commentEx w15:paraId="3795F36D" w15:paraIdParent="230B80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AEBFF" w14:textId="77777777" w:rsidR="003250C1" w:rsidRDefault="00AD14D7">
      <w:r>
        <w:separator/>
      </w:r>
    </w:p>
  </w:endnote>
  <w:endnote w:type="continuationSeparator" w:id="0">
    <w:p w14:paraId="72A602EB" w14:textId="77777777" w:rsidR="003250C1" w:rsidRDefault="00AD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8D509" w14:textId="77777777" w:rsidR="003250C1" w:rsidRDefault="00AD14D7">
      <w:r>
        <w:separator/>
      </w:r>
    </w:p>
  </w:footnote>
  <w:footnote w:type="continuationSeparator" w:id="0">
    <w:p w14:paraId="572B3313" w14:textId="77777777" w:rsidR="003250C1" w:rsidRDefault="00AD14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B58C0" w14:textId="77777777" w:rsidR="00332C31" w:rsidRDefault="00E5752E">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7880"/>
    <w:multiLevelType w:val="hybridMultilevel"/>
    <w:tmpl w:val="32ECD9F6"/>
    <w:lvl w:ilvl="0" w:tplc="04090019">
      <w:start w:val="1"/>
      <w:numFmt w:val="lowerLetter"/>
      <w:lvlText w:val="%1."/>
      <w:lvlJc w:val="left"/>
      <w:pPr>
        <w:ind w:left="720" w:hanging="360"/>
      </w:pPr>
      <w:rPr>
        <w:rFonts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E1BC7"/>
    <w:multiLevelType w:val="hybridMultilevel"/>
    <w:tmpl w:val="CF547080"/>
    <w:lvl w:ilvl="0" w:tplc="3DAC7E64">
      <w:start w:val="1"/>
      <w:numFmt w:val="decimal"/>
      <w:lvlText w:val="%1."/>
      <w:lvlJc w:val="left"/>
      <w:pPr>
        <w:ind w:left="938" w:hanging="360"/>
      </w:pPr>
      <w:rPr>
        <w:rFonts w:ascii="Times New Roman" w:eastAsia="Times New Roman" w:hAnsi="Times New Roman" w:cs="Times New Roman" w:hint="default"/>
        <w:spacing w:val="0"/>
        <w:w w:val="99"/>
        <w:sz w:val="20"/>
        <w:szCs w:val="20"/>
      </w:rPr>
    </w:lvl>
    <w:lvl w:ilvl="1" w:tplc="23386F18">
      <w:start w:val="1"/>
      <w:numFmt w:val="bullet"/>
      <w:lvlText w:val="•"/>
      <w:lvlJc w:val="left"/>
      <w:pPr>
        <w:ind w:left="1870" w:hanging="360"/>
      </w:pPr>
      <w:rPr>
        <w:rFonts w:hint="default"/>
      </w:rPr>
    </w:lvl>
    <w:lvl w:ilvl="2" w:tplc="685C00F8">
      <w:start w:val="1"/>
      <w:numFmt w:val="bullet"/>
      <w:lvlText w:val="•"/>
      <w:lvlJc w:val="left"/>
      <w:pPr>
        <w:ind w:left="2800" w:hanging="360"/>
      </w:pPr>
      <w:rPr>
        <w:rFonts w:hint="default"/>
      </w:rPr>
    </w:lvl>
    <w:lvl w:ilvl="3" w:tplc="77E2BF4E">
      <w:start w:val="1"/>
      <w:numFmt w:val="bullet"/>
      <w:lvlText w:val="•"/>
      <w:lvlJc w:val="left"/>
      <w:pPr>
        <w:ind w:left="3730" w:hanging="360"/>
      </w:pPr>
      <w:rPr>
        <w:rFonts w:hint="default"/>
      </w:rPr>
    </w:lvl>
    <w:lvl w:ilvl="4" w:tplc="C5F6EB64">
      <w:start w:val="1"/>
      <w:numFmt w:val="bullet"/>
      <w:lvlText w:val="•"/>
      <w:lvlJc w:val="left"/>
      <w:pPr>
        <w:ind w:left="4660" w:hanging="360"/>
      </w:pPr>
      <w:rPr>
        <w:rFonts w:hint="default"/>
      </w:rPr>
    </w:lvl>
    <w:lvl w:ilvl="5" w:tplc="17EAC89E">
      <w:start w:val="1"/>
      <w:numFmt w:val="bullet"/>
      <w:lvlText w:val="•"/>
      <w:lvlJc w:val="left"/>
      <w:pPr>
        <w:ind w:left="5590" w:hanging="360"/>
      </w:pPr>
      <w:rPr>
        <w:rFonts w:hint="default"/>
      </w:rPr>
    </w:lvl>
    <w:lvl w:ilvl="6" w:tplc="0562D876">
      <w:start w:val="1"/>
      <w:numFmt w:val="bullet"/>
      <w:lvlText w:val="•"/>
      <w:lvlJc w:val="left"/>
      <w:pPr>
        <w:ind w:left="6520" w:hanging="360"/>
      </w:pPr>
      <w:rPr>
        <w:rFonts w:hint="default"/>
      </w:rPr>
    </w:lvl>
    <w:lvl w:ilvl="7" w:tplc="BAFA9CB0">
      <w:start w:val="1"/>
      <w:numFmt w:val="bullet"/>
      <w:lvlText w:val="•"/>
      <w:lvlJc w:val="left"/>
      <w:pPr>
        <w:ind w:left="7450" w:hanging="360"/>
      </w:pPr>
      <w:rPr>
        <w:rFonts w:hint="default"/>
      </w:rPr>
    </w:lvl>
    <w:lvl w:ilvl="8" w:tplc="93E43178">
      <w:start w:val="1"/>
      <w:numFmt w:val="bullet"/>
      <w:lvlText w:val="•"/>
      <w:lvlJc w:val="left"/>
      <w:pPr>
        <w:ind w:left="8380" w:hanging="360"/>
      </w:pPr>
      <w:rPr>
        <w:rFonts w:hint="default"/>
      </w:rPr>
    </w:lvl>
  </w:abstractNum>
  <w:abstractNum w:abstractNumId="2" w15:restartNumberingAfterBreak="0">
    <w:nsid w:val="0C2F0D6C"/>
    <w:multiLevelType w:val="hybridMultilevel"/>
    <w:tmpl w:val="3CD418BA"/>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3" w15:restartNumberingAfterBreak="0">
    <w:nsid w:val="0F4D23AA"/>
    <w:multiLevelType w:val="hybridMultilevel"/>
    <w:tmpl w:val="E19245EC"/>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4" w15:restartNumberingAfterBreak="0">
    <w:nsid w:val="16C66520"/>
    <w:multiLevelType w:val="multilevel"/>
    <w:tmpl w:val="04090025"/>
    <w:lvl w:ilvl="0">
      <w:start w:val="1"/>
      <w:numFmt w:val="decimal"/>
      <w:pStyle w:val="Heading1"/>
      <w:lvlText w:val="%1"/>
      <w:lvlJc w:val="left"/>
      <w:pPr>
        <w:ind w:left="432" w:hanging="432"/>
      </w:pPr>
      <w:rPr>
        <w:rFonts w:hint="default"/>
        <w:b/>
        <w:bCs/>
        <w:w w:val="99"/>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22E7E83"/>
    <w:multiLevelType w:val="hybridMultilevel"/>
    <w:tmpl w:val="67FCC032"/>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6" w15:restartNumberingAfterBreak="0">
    <w:nsid w:val="2E3A168F"/>
    <w:multiLevelType w:val="hybridMultilevel"/>
    <w:tmpl w:val="39EA1FF8"/>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7" w15:restartNumberingAfterBreak="0">
    <w:nsid w:val="421B43B2"/>
    <w:multiLevelType w:val="hybridMultilevel"/>
    <w:tmpl w:val="8F0C49E4"/>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8" w15:restartNumberingAfterBreak="0">
    <w:nsid w:val="55CF296F"/>
    <w:multiLevelType w:val="hybridMultilevel"/>
    <w:tmpl w:val="A6E64F5C"/>
    <w:lvl w:ilvl="0" w:tplc="04090019">
      <w:start w:val="1"/>
      <w:numFmt w:val="lowerLetter"/>
      <w:lvlText w:val="%1."/>
      <w:lvlJc w:val="left"/>
      <w:pPr>
        <w:ind w:left="862" w:hanging="360"/>
      </w:pPr>
    </w:lvl>
    <w:lvl w:ilvl="1" w:tplc="281A0013">
      <w:start w:val="1"/>
      <w:numFmt w:val="upperRoman"/>
      <w:lvlText w:val="%2."/>
      <w:lvlJc w:val="righ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9" w15:restartNumberingAfterBreak="0">
    <w:nsid w:val="56F77D61"/>
    <w:multiLevelType w:val="hybridMultilevel"/>
    <w:tmpl w:val="9BE04836"/>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10" w15:restartNumberingAfterBreak="0">
    <w:nsid w:val="593177C0"/>
    <w:multiLevelType w:val="hybridMultilevel"/>
    <w:tmpl w:val="BD608AC6"/>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11" w15:restartNumberingAfterBreak="0">
    <w:nsid w:val="75FD4F2C"/>
    <w:multiLevelType w:val="hybridMultilevel"/>
    <w:tmpl w:val="0D26ADF6"/>
    <w:lvl w:ilvl="0" w:tplc="04090019">
      <w:start w:val="1"/>
      <w:numFmt w:val="lowerLetter"/>
      <w:lvlText w:val="%1."/>
      <w:lvlJc w:val="left"/>
      <w:pPr>
        <w:ind w:left="720" w:hanging="360"/>
      </w:pPr>
      <w:rPr>
        <w:rFonts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11"/>
  </w:num>
  <w:num w:numId="5">
    <w:abstractNumId w:val="9"/>
  </w:num>
  <w:num w:numId="6">
    <w:abstractNumId w:val="3"/>
  </w:num>
  <w:num w:numId="7">
    <w:abstractNumId w:val="2"/>
  </w:num>
  <w:num w:numId="8">
    <w:abstractNumId w:val="6"/>
  </w:num>
  <w:num w:numId="9">
    <w:abstractNumId w:val="7"/>
  </w:num>
  <w:num w:numId="10">
    <w:abstractNumId w:val="8"/>
  </w:num>
  <w:num w:numId="11">
    <w:abstractNumId w:val="10"/>
  </w:num>
  <w:num w:numId="1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Ђорђе Живановић">
    <w15:presenceInfo w15:providerId="Windows Live" w15:userId="227a0dafdb04c47f"/>
  </w15:person>
  <w15:person w15:author="Jelica Cincovic">
    <w15:presenceInfo w15:providerId="Windows Live" w15:userId="e7878a0a1b1ff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3E"/>
    <w:rsid w:val="000225FF"/>
    <w:rsid w:val="00131A6D"/>
    <w:rsid w:val="001A1BB2"/>
    <w:rsid w:val="00275B22"/>
    <w:rsid w:val="003250C1"/>
    <w:rsid w:val="00445F13"/>
    <w:rsid w:val="004639BF"/>
    <w:rsid w:val="0064215E"/>
    <w:rsid w:val="006719D9"/>
    <w:rsid w:val="006B4CD5"/>
    <w:rsid w:val="006C1C3E"/>
    <w:rsid w:val="00777808"/>
    <w:rsid w:val="007B5B8A"/>
    <w:rsid w:val="008609EB"/>
    <w:rsid w:val="008B6B95"/>
    <w:rsid w:val="00954C7F"/>
    <w:rsid w:val="009E4BEB"/>
    <w:rsid w:val="009F24A0"/>
    <w:rsid w:val="00A37498"/>
    <w:rsid w:val="00AC1F4C"/>
    <w:rsid w:val="00AD14D7"/>
    <w:rsid w:val="00AD6F32"/>
    <w:rsid w:val="00B30FC8"/>
    <w:rsid w:val="00B31FEE"/>
    <w:rsid w:val="00B3575F"/>
    <w:rsid w:val="00B5164C"/>
    <w:rsid w:val="00D25D82"/>
    <w:rsid w:val="00E5752E"/>
    <w:rsid w:val="00E66DC3"/>
    <w:rsid w:val="00E952A9"/>
    <w:rsid w:val="00EC5581"/>
    <w:rsid w:val="00EF7D10"/>
    <w:rsid w:val="00F4243B"/>
    <w:rsid w:val="00F5205E"/>
    <w:rsid w:val="00FC3A99"/>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77A8"/>
  <w15:chartTrackingRefBased/>
  <w15:docId w15:val="{DCAC557C-CA3E-4DF7-BC65-88A97A379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639BF"/>
    <w:pPr>
      <w:widowControl w:val="0"/>
      <w:spacing w:after="0" w:line="240" w:lineRule="auto"/>
    </w:pPr>
    <w:rPr>
      <w:rFonts w:ascii="Times New Roman" w:eastAsia="Times New Roman" w:hAnsi="Times New Roman" w:cs="Times New Roman"/>
      <w:sz w:val="24"/>
      <w:lang w:val="en-US"/>
    </w:rPr>
  </w:style>
  <w:style w:type="paragraph" w:styleId="Heading1">
    <w:name w:val="heading 1"/>
    <w:basedOn w:val="Normal"/>
    <w:link w:val="Heading1Char"/>
    <w:uiPriority w:val="1"/>
    <w:qFormat/>
    <w:rsid w:val="004639BF"/>
    <w:pPr>
      <w:numPr>
        <w:numId w:val="2"/>
      </w:numPr>
      <w:spacing w:before="34"/>
      <w:ind w:right="149"/>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4639BF"/>
    <w:pPr>
      <w:keepNext/>
      <w:keepLines/>
      <w:numPr>
        <w:ilvl w:val="1"/>
        <w:numId w:val="2"/>
      </w:numPr>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link w:val="Heading3Char"/>
    <w:uiPriority w:val="1"/>
    <w:qFormat/>
    <w:rsid w:val="004639BF"/>
    <w:pPr>
      <w:numPr>
        <w:ilvl w:val="2"/>
        <w:numId w:val="2"/>
      </w:numPr>
      <w:outlineLvl w:val="2"/>
    </w:pPr>
    <w:rPr>
      <w:rFonts w:ascii="Arial" w:eastAsia="Arial" w:hAnsi="Arial" w:cs="Arial"/>
      <w:b/>
      <w:bCs/>
      <w:sz w:val="22"/>
      <w:szCs w:val="20"/>
    </w:rPr>
  </w:style>
  <w:style w:type="paragraph" w:styleId="Heading4">
    <w:name w:val="heading 4"/>
    <w:basedOn w:val="Normal"/>
    <w:next w:val="Normal"/>
    <w:link w:val="Heading4Char"/>
    <w:uiPriority w:val="9"/>
    <w:unhideWhenUsed/>
    <w:qFormat/>
    <w:rsid w:val="004639BF"/>
    <w:pPr>
      <w:keepNext/>
      <w:keepLines/>
      <w:numPr>
        <w:ilvl w:val="3"/>
        <w:numId w:val="2"/>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4639BF"/>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4639BF"/>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4639B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639B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639B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39BF"/>
    <w:rPr>
      <w:rFonts w:ascii="Arial" w:eastAsia="Arial" w:hAnsi="Arial" w:cs="Arial"/>
      <w:b/>
      <w:bCs/>
      <w:sz w:val="36"/>
      <w:szCs w:val="36"/>
      <w:lang w:val="en-US"/>
    </w:rPr>
  </w:style>
  <w:style w:type="character" w:customStyle="1" w:styleId="Heading2Char">
    <w:name w:val="Heading 2 Char"/>
    <w:basedOn w:val="DefaultParagraphFont"/>
    <w:link w:val="Heading2"/>
    <w:uiPriority w:val="9"/>
    <w:rsid w:val="004639BF"/>
    <w:rPr>
      <w:rFonts w:asciiTheme="majorHAnsi" w:eastAsiaTheme="majorEastAsia" w:hAnsiTheme="majorHAnsi" w:cstheme="majorBidi"/>
      <w:b/>
      <w:bCs/>
      <w:color w:val="000000" w:themeColor="text1"/>
      <w:sz w:val="28"/>
      <w:szCs w:val="26"/>
      <w:lang w:val="en-US"/>
    </w:rPr>
  </w:style>
  <w:style w:type="character" w:customStyle="1" w:styleId="Heading3Char">
    <w:name w:val="Heading 3 Char"/>
    <w:basedOn w:val="DefaultParagraphFont"/>
    <w:link w:val="Heading3"/>
    <w:uiPriority w:val="1"/>
    <w:rsid w:val="004639BF"/>
    <w:rPr>
      <w:rFonts w:ascii="Arial" w:eastAsia="Arial" w:hAnsi="Arial" w:cs="Arial"/>
      <w:b/>
      <w:bCs/>
      <w:szCs w:val="20"/>
      <w:lang w:val="en-US"/>
    </w:rPr>
  </w:style>
  <w:style w:type="character" w:customStyle="1" w:styleId="Heading4Char">
    <w:name w:val="Heading 4 Char"/>
    <w:basedOn w:val="DefaultParagraphFont"/>
    <w:link w:val="Heading4"/>
    <w:uiPriority w:val="9"/>
    <w:semiHidden/>
    <w:rsid w:val="004639BF"/>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semiHidden/>
    <w:rsid w:val="004639BF"/>
    <w:rPr>
      <w:rFonts w:asciiTheme="majorHAnsi" w:eastAsiaTheme="majorEastAsia" w:hAnsiTheme="majorHAnsi" w:cstheme="majorBidi"/>
      <w:color w:val="1F4D78" w:themeColor="accent1" w:themeShade="7F"/>
      <w:sz w:val="24"/>
      <w:lang w:val="en-US"/>
    </w:rPr>
  </w:style>
  <w:style w:type="character" w:customStyle="1" w:styleId="Heading6Char">
    <w:name w:val="Heading 6 Char"/>
    <w:basedOn w:val="DefaultParagraphFont"/>
    <w:link w:val="Heading6"/>
    <w:uiPriority w:val="9"/>
    <w:semiHidden/>
    <w:rsid w:val="004639BF"/>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semiHidden/>
    <w:rsid w:val="004639BF"/>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4639B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4639BF"/>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iPriority w:val="1"/>
    <w:qFormat/>
    <w:rsid w:val="004639BF"/>
    <w:rPr>
      <w:szCs w:val="20"/>
    </w:rPr>
  </w:style>
  <w:style w:type="character" w:customStyle="1" w:styleId="BodyTextChar">
    <w:name w:val="Body Text Char"/>
    <w:basedOn w:val="DefaultParagraphFont"/>
    <w:link w:val="BodyText"/>
    <w:uiPriority w:val="1"/>
    <w:rsid w:val="004639BF"/>
    <w:rPr>
      <w:rFonts w:ascii="Times New Roman" w:eastAsia="Times New Roman" w:hAnsi="Times New Roman" w:cs="Times New Roman"/>
      <w:sz w:val="24"/>
      <w:szCs w:val="20"/>
      <w:lang w:val="en-US"/>
    </w:rPr>
  </w:style>
  <w:style w:type="paragraph" w:styleId="ListParagraph">
    <w:name w:val="List Paragraph"/>
    <w:basedOn w:val="Normal"/>
    <w:uiPriority w:val="1"/>
    <w:qFormat/>
    <w:rsid w:val="004639BF"/>
    <w:pPr>
      <w:spacing w:before="10"/>
      <w:ind w:left="938" w:hanging="720"/>
    </w:pPr>
  </w:style>
  <w:style w:type="paragraph" w:customStyle="1" w:styleId="TableParagraph">
    <w:name w:val="Table Paragraph"/>
    <w:basedOn w:val="Normal"/>
    <w:uiPriority w:val="1"/>
    <w:qFormat/>
    <w:rsid w:val="004639BF"/>
  </w:style>
  <w:style w:type="paragraph" w:styleId="TOC1">
    <w:name w:val="toc 1"/>
    <w:basedOn w:val="Normal"/>
    <w:next w:val="Normal"/>
    <w:autoRedefine/>
    <w:uiPriority w:val="39"/>
    <w:unhideWhenUsed/>
    <w:rsid w:val="004639BF"/>
    <w:pPr>
      <w:spacing w:after="100"/>
    </w:pPr>
  </w:style>
  <w:style w:type="paragraph" w:styleId="TOC2">
    <w:name w:val="toc 2"/>
    <w:basedOn w:val="Normal"/>
    <w:next w:val="Normal"/>
    <w:autoRedefine/>
    <w:uiPriority w:val="39"/>
    <w:unhideWhenUsed/>
    <w:rsid w:val="004639BF"/>
    <w:pPr>
      <w:spacing w:after="100"/>
      <w:ind w:left="240"/>
    </w:pPr>
  </w:style>
  <w:style w:type="character" w:styleId="Hyperlink">
    <w:name w:val="Hyperlink"/>
    <w:basedOn w:val="DefaultParagraphFont"/>
    <w:uiPriority w:val="99"/>
    <w:unhideWhenUsed/>
    <w:rsid w:val="004639BF"/>
    <w:rPr>
      <w:color w:val="0563C1" w:themeColor="hyperlink"/>
      <w:u w:val="single"/>
    </w:rPr>
  </w:style>
  <w:style w:type="paragraph" w:styleId="TOC3">
    <w:name w:val="toc 3"/>
    <w:basedOn w:val="Normal"/>
    <w:next w:val="Normal"/>
    <w:autoRedefine/>
    <w:uiPriority w:val="39"/>
    <w:unhideWhenUsed/>
    <w:rsid w:val="004639BF"/>
    <w:pPr>
      <w:spacing w:after="100"/>
      <w:ind w:left="480"/>
    </w:pPr>
  </w:style>
  <w:style w:type="character" w:styleId="CommentReference">
    <w:name w:val="annotation reference"/>
    <w:basedOn w:val="DefaultParagraphFont"/>
    <w:uiPriority w:val="99"/>
    <w:semiHidden/>
    <w:unhideWhenUsed/>
    <w:rsid w:val="00AD14D7"/>
    <w:rPr>
      <w:sz w:val="16"/>
      <w:szCs w:val="16"/>
    </w:rPr>
  </w:style>
  <w:style w:type="paragraph" w:styleId="CommentText">
    <w:name w:val="annotation text"/>
    <w:basedOn w:val="Normal"/>
    <w:link w:val="CommentTextChar"/>
    <w:uiPriority w:val="99"/>
    <w:semiHidden/>
    <w:unhideWhenUsed/>
    <w:rsid w:val="00AD14D7"/>
    <w:rPr>
      <w:sz w:val="20"/>
      <w:szCs w:val="20"/>
    </w:rPr>
  </w:style>
  <w:style w:type="character" w:customStyle="1" w:styleId="CommentTextChar">
    <w:name w:val="Comment Text Char"/>
    <w:basedOn w:val="DefaultParagraphFont"/>
    <w:link w:val="CommentText"/>
    <w:uiPriority w:val="99"/>
    <w:semiHidden/>
    <w:rsid w:val="00AD14D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D14D7"/>
    <w:rPr>
      <w:b/>
      <w:bCs/>
    </w:rPr>
  </w:style>
  <w:style w:type="character" w:customStyle="1" w:styleId="CommentSubjectChar">
    <w:name w:val="Comment Subject Char"/>
    <w:basedOn w:val="CommentTextChar"/>
    <w:link w:val="CommentSubject"/>
    <w:uiPriority w:val="99"/>
    <w:semiHidden/>
    <w:rsid w:val="00AD14D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AD1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4D7"/>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BC700-1A4D-44DF-B29F-ADEAD5D93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Ђорђе Живановић</cp:lastModifiedBy>
  <cp:revision>34</cp:revision>
  <dcterms:created xsi:type="dcterms:W3CDTF">2014-02-21T05:27:00Z</dcterms:created>
  <dcterms:modified xsi:type="dcterms:W3CDTF">2016-04-13T20:41:00Z</dcterms:modified>
</cp:coreProperties>
</file>